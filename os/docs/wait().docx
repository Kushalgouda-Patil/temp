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CDBB" w14:textId="47528B42" w:rsidR="00A1446F" w:rsidRPr="00BE2D13" w:rsidRDefault="00A1446F" w:rsidP="00BE2D13">
      <w:pPr>
        <w:shd w:val="clear" w:color="auto" w:fill="FFFFFF" w:themeFill="background1"/>
        <w:spacing w:before="180" w:after="0" w:line="240" w:lineRule="auto"/>
        <w:jc w:val="center"/>
        <w:outlineLvl w:val="2"/>
        <w:rPr>
          <w:rFonts w:ascii="Times New Roman" w:eastAsia="Times New Roman" w:hAnsi="Times New Roman" w:cs="Times New Roman"/>
          <w:b/>
          <w:bCs/>
          <w:color w:val="222222"/>
          <w:sz w:val="28"/>
          <w:szCs w:val="28"/>
        </w:rPr>
      </w:pPr>
      <w:proofErr w:type="gramStart"/>
      <w:r w:rsidRPr="00BE2D13">
        <w:rPr>
          <w:rFonts w:ascii="Times New Roman" w:eastAsia="Times New Roman" w:hAnsi="Times New Roman" w:cs="Times New Roman"/>
          <w:b/>
          <w:bCs/>
          <w:color w:val="222222"/>
          <w:sz w:val="28"/>
          <w:szCs w:val="28"/>
        </w:rPr>
        <w:t>wait(</w:t>
      </w:r>
      <w:proofErr w:type="gramEnd"/>
      <w:r w:rsidRPr="00BE2D13">
        <w:rPr>
          <w:rFonts w:ascii="Times New Roman" w:eastAsia="Times New Roman" w:hAnsi="Times New Roman" w:cs="Times New Roman"/>
          <w:b/>
          <w:bCs/>
          <w:color w:val="222222"/>
          <w:sz w:val="28"/>
          <w:szCs w:val="28"/>
        </w:rPr>
        <w:t xml:space="preserve">) and </w:t>
      </w:r>
      <w:proofErr w:type="spellStart"/>
      <w:r w:rsidRPr="00BE2D13">
        <w:rPr>
          <w:rFonts w:ascii="Times New Roman" w:eastAsia="Times New Roman" w:hAnsi="Times New Roman" w:cs="Times New Roman"/>
          <w:b/>
          <w:bCs/>
          <w:color w:val="222222"/>
          <w:sz w:val="28"/>
          <w:szCs w:val="28"/>
        </w:rPr>
        <w:t>waitpid</w:t>
      </w:r>
      <w:proofErr w:type="spellEnd"/>
      <w:r w:rsidRPr="00BE2D13">
        <w:rPr>
          <w:rFonts w:ascii="Times New Roman" w:eastAsia="Times New Roman" w:hAnsi="Times New Roman" w:cs="Times New Roman"/>
          <w:b/>
          <w:bCs/>
          <w:color w:val="222222"/>
          <w:sz w:val="28"/>
          <w:szCs w:val="28"/>
        </w:rPr>
        <w:t>()</w:t>
      </w:r>
    </w:p>
    <w:p w14:paraId="7B595AB8" w14:textId="77777777" w:rsidR="00A1446F" w:rsidRPr="00BE2D13" w:rsidRDefault="00A1446F" w:rsidP="00BE2D13">
      <w:pPr>
        <w:shd w:val="clear" w:color="auto" w:fill="FFFFFF" w:themeFill="background1"/>
        <w:spacing w:before="180" w:after="0" w:line="240" w:lineRule="auto"/>
        <w:outlineLvl w:val="2"/>
        <w:rPr>
          <w:rFonts w:ascii="Times New Roman" w:eastAsia="Times New Roman" w:hAnsi="Times New Roman" w:cs="Times New Roman"/>
          <w:color w:val="222222"/>
          <w:sz w:val="28"/>
          <w:szCs w:val="28"/>
        </w:rPr>
      </w:pPr>
    </w:p>
    <w:p w14:paraId="2DFA323E" w14:textId="54FD6110" w:rsidR="00A1446F" w:rsidRPr="00BE2D13" w:rsidRDefault="00A1446F" w:rsidP="00BE2D13">
      <w:pPr>
        <w:shd w:val="clear" w:color="auto" w:fill="FFFFFF" w:themeFill="background1"/>
        <w:spacing w:before="180" w:after="0" w:line="240" w:lineRule="auto"/>
        <w:outlineLvl w:val="2"/>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C program on how to use </w:t>
      </w:r>
      <w:r w:rsidR="008E0456" w:rsidRPr="008E0456">
        <w:rPr>
          <w:rFonts w:ascii="Times New Roman" w:eastAsia="Times New Roman" w:hAnsi="Times New Roman" w:cs="Times New Roman"/>
          <w:b/>
          <w:bCs/>
          <w:color w:val="222222"/>
          <w:sz w:val="28"/>
          <w:szCs w:val="28"/>
        </w:rPr>
        <w:t>wait system call</w:t>
      </w:r>
      <w:r w:rsidR="008E0456" w:rsidRPr="00BE2D13">
        <w:rPr>
          <w:rFonts w:ascii="Times New Roman" w:eastAsia="Times New Roman" w:hAnsi="Times New Roman" w:cs="Times New Roman"/>
          <w:color w:val="222222"/>
          <w:sz w:val="28"/>
          <w:szCs w:val="28"/>
        </w:rPr>
        <w:t xml:space="preserve"> </w:t>
      </w:r>
      <w:r w:rsidRPr="00BE2D13">
        <w:rPr>
          <w:rFonts w:ascii="Times New Roman" w:eastAsia="Times New Roman" w:hAnsi="Times New Roman" w:cs="Times New Roman"/>
          <w:color w:val="222222"/>
          <w:sz w:val="28"/>
          <w:szCs w:val="28"/>
        </w:rPr>
        <w:t>in C and print "exit status" value on WIFEXITED and WIFSIGNALED</w:t>
      </w:r>
    </w:p>
    <w:p w14:paraId="72662F7D" w14:textId="77777777" w:rsidR="00A1446F" w:rsidRPr="00BE2D13" w:rsidRDefault="00A1446F" w:rsidP="00BE2D13">
      <w:pPr>
        <w:shd w:val="clear" w:color="auto" w:fill="FFFFFF" w:themeFill="background1"/>
        <w:spacing w:before="180" w:after="0" w:line="240" w:lineRule="auto"/>
        <w:outlineLvl w:val="2"/>
        <w:rPr>
          <w:rFonts w:ascii="Times New Roman" w:eastAsia="Times New Roman" w:hAnsi="Times New Roman" w:cs="Times New Roman"/>
          <w:color w:val="222222"/>
          <w:sz w:val="28"/>
          <w:szCs w:val="28"/>
        </w:rPr>
      </w:pPr>
    </w:p>
    <w:p w14:paraId="5538CCBD"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FF0000"/>
          <w:sz w:val="28"/>
          <w:szCs w:val="28"/>
        </w:rPr>
        <w:t xml:space="preserve">The </w:t>
      </w:r>
      <w:proofErr w:type="gramStart"/>
      <w:r w:rsidRPr="00BE2D13">
        <w:rPr>
          <w:rFonts w:ascii="Times New Roman" w:eastAsia="Times New Roman" w:hAnsi="Times New Roman" w:cs="Times New Roman"/>
          <w:color w:val="FF0000"/>
          <w:sz w:val="28"/>
          <w:szCs w:val="28"/>
        </w:rPr>
        <w:t>wait(</w:t>
      </w:r>
      <w:proofErr w:type="gramEnd"/>
      <w:r w:rsidRPr="00BE2D13">
        <w:rPr>
          <w:rFonts w:ascii="Times New Roman" w:eastAsia="Times New Roman" w:hAnsi="Times New Roman" w:cs="Times New Roman"/>
          <w:color w:val="FF0000"/>
          <w:sz w:val="28"/>
          <w:szCs w:val="28"/>
        </w:rPr>
        <w:t xml:space="preserve">) and </w:t>
      </w:r>
      <w:proofErr w:type="spellStart"/>
      <w:r w:rsidRPr="00BE2D13">
        <w:rPr>
          <w:rFonts w:ascii="Times New Roman" w:eastAsia="Times New Roman" w:hAnsi="Times New Roman" w:cs="Times New Roman"/>
          <w:color w:val="FF0000"/>
          <w:sz w:val="28"/>
          <w:szCs w:val="28"/>
        </w:rPr>
        <w:t>waitpid</w:t>
      </w:r>
      <w:proofErr w:type="spellEnd"/>
      <w:r w:rsidRPr="00BE2D13">
        <w:rPr>
          <w:rFonts w:ascii="Times New Roman" w:eastAsia="Times New Roman" w:hAnsi="Times New Roman" w:cs="Times New Roman"/>
          <w:color w:val="FF0000"/>
          <w:sz w:val="28"/>
          <w:szCs w:val="28"/>
        </w:rPr>
        <w:t>() Functions</w:t>
      </w:r>
    </w:p>
    <w:p w14:paraId="7F135216"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There are certain situations where when a child process terminates or changes state then the parent process should come to know about the change of the state or termination status of the child process. In that case functions like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 are used by the parent process where the parent can query the change in state of the child process using these functions.</w:t>
      </w:r>
    </w:p>
    <w:p w14:paraId="2341179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1333EB88" w14:textId="69209DE3" w:rsidR="00A1446F"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u w:val="single"/>
        </w:rPr>
      </w:pPr>
      <w:r w:rsidRPr="008E0456">
        <w:rPr>
          <w:rFonts w:ascii="Times New Roman" w:eastAsia="Times New Roman" w:hAnsi="Times New Roman" w:cs="Times New Roman"/>
          <w:b/>
          <w:bCs/>
          <w:color w:val="222222"/>
          <w:sz w:val="28"/>
          <w:szCs w:val="28"/>
          <w:u w:val="single"/>
        </w:rPr>
        <w:t xml:space="preserve">Definition of </w:t>
      </w:r>
      <w:proofErr w:type="gramStart"/>
      <w:r w:rsidRPr="008E0456">
        <w:rPr>
          <w:rFonts w:ascii="Times New Roman" w:eastAsia="Times New Roman" w:hAnsi="Times New Roman" w:cs="Times New Roman"/>
          <w:b/>
          <w:bCs/>
          <w:color w:val="222222"/>
          <w:sz w:val="28"/>
          <w:szCs w:val="28"/>
          <w:u w:val="single"/>
        </w:rPr>
        <w:t>wait(</w:t>
      </w:r>
      <w:proofErr w:type="gramEnd"/>
      <w:r w:rsidRPr="008E0456">
        <w:rPr>
          <w:rFonts w:ascii="Times New Roman" w:eastAsia="Times New Roman" w:hAnsi="Times New Roman" w:cs="Times New Roman"/>
          <w:b/>
          <w:bCs/>
          <w:color w:val="222222"/>
          <w:sz w:val="28"/>
          <w:szCs w:val="28"/>
          <w:u w:val="single"/>
        </w:rPr>
        <w:t>):</w:t>
      </w:r>
      <w:r w:rsidR="00A1446F" w:rsidRPr="008E0456">
        <w:rPr>
          <w:rFonts w:ascii="Times New Roman" w:eastAsia="Times New Roman" w:hAnsi="Times New Roman" w:cs="Times New Roman"/>
          <w:b/>
          <w:bCs/>
          <w:color w:val="222222"/>
          <w:sz w:val="28"/>
          <w:szCs w:val="28"/>
          <w:u w:val="single"/>
        </w:rPr>
        <w:t xml:space="preserve">  </w:t>
      </w:r>
    </w:p>
    <w:p w14:paraId="37FD5A0F" w14:textId="77777777" w:rsidR="008E0456"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
    <w:p w14:paraId="49DF7FCC" w14:textId="1820A611" w:rsidR="00A1446F" w:rsidRDefault="00A1446F"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roofErr w:type="spellStart"/>
      <w:r w:rsidRPr="008E0456">
        <w:rPr>
          <w:rFonts w:ascii="Times New Roman" w:eastAsia="Times New Roman" w:hAnsi="Times New Roman" w:cs="Times New Roman"/>
          <w:b/>
          <w:bCs/>
          <w:color w:val="222222"/>
          <w:sz w:val="28"/>
          <w:szCs w:val="28"/>
        </w:rPr>
        <w:t>pid_t</w:t>
      </w:r>
      <w:proofErr w:type="spellEnd"/>
      <w:r w:rsidRPr="008E0456">
        <w:rPr>
          <w:rFonts w:ascii="Times New Roman" w:eastAsia="Times New Roman" w:hAnsi="Times New Roman" w:cs="Times New Roman"/>
          <w:b/>
          <w:bCs/>
          <w:color w:val="222222"/>
          <w:sz w:val="28"/>
          <w:szCs w:val="28"/>
        </w:rPr>
        <w:t xml:space="preserve"> </w:t>
      </w:r>
      <w:proofErr w:type="gramStart"/>
      <w:r w:rsidRPr="008E0456">
        <w:rPr>
          <w:rFonts w:ascii="Times New Roman" w:eastAsia="Times New Roman" w:hAnsi="Times New Roman" w:cs="Times New Roman"/>
          <w:b/>
          <w:bCs/>
          <w:color w:val="222222"/>
          <w:sz w:val="28"/>
          <w:szCs w:val="28"/>
        </w:rPr>
        <w:t>wait(</w:t>
      </w:r>
      <w:proofErr w:type="gramEnd"/>
      <w:r w:rsidRPr="008E0456">
        <w:rPr>
          <w:rFonts w:ascii="Times New Roman" w:eastAsia="Times New Roman" w:hAnsi="Times New Roman" w:cs="Times New Roman"/>
          <w:b/>
          <w:bCs/>
          <w:color w:val="222222"/>
          <w:sz w:val="28"/>
          <w:szCs w:val="28"/>
        </w:rPr>
        <w:t>int *status);</w:t>
      </w:r>
    </w:p>
    <w:p w14:paraId="378FA6E7" w14:textId="77777777" w:rsidR="008E0456"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
    <w:p w14:paraId="1E36823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For the cases where a parent process has more than one child processes, there is a function </w:t>
      </w:r>
      <w:proofErr w:type="spellStart"/>
      <w:proofErr w:type="gramStart"/>
      <w:r w:rsidRPr="00BE2D13">
        <w:rPr>
          <w:rFonts w:ascii="Times New Roman" w:eastAsia="Times New Roman" w:hAnsi="Times New Roman" w:cs="Times New Roman"/>
          <w:color w:val="222222"/>
          <w:sz w:val="28"/>
          <w:szCs w:val="28"/>
        </w:rPr>
        <w:t>waitpid</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 that can be used by the parent process to query the change state of a particular child.</w:t>
      </w:r>
    </w:p>
    <w:p w14:paraId="2C2E27F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01BEDF42" w14:textId="3B6406EC" w:rsidR="00A1446F"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u w:val="single"/>
        </w:rPr>
      </w:pPr>
      <w:r w:rsidRPr="008E0456">
        <w:rPr>
          <w:rFonts w:ascii="Times New Roman" w:eastAsia="Times New Roman" w:hAnsi="Times New Roman" w:cs="Times New Roman"/>
          <w:b/>
          <w:bCs/>
          <w:color w:val="222222"/>
          <w:sz w:val="28"/>
          <w:szCs w:val="28"/>
          <w:u w:val="single"/>
        </w:rPr>
        <w:t xml:space="preserve">Definition </w:t>
      </w:r>
      <w:proofErr w:type="gramStart"/>
      <w:r w:rsidRPr="008E0456">
        <w:rPr>
          <w:rFonts w:ascii="Times New Roman" w:eastAsia="Times New Roman" w:hAnsi="Times New Roman" w:cs="Times New Roman"/>
          <w:b/>
          <w:bCs/>
          <w:color w:val="222222"/>
          <w:sz w:val="28"/>
          <w:szCs w:val="28"/>
          <w:u w:val="single"/>
        </w:rPr>
        <w:t xml:space="preserve">of </w:t>
      </w:r>
      <w:r w:rsidR="00A1446F" w:rsidRPr="008E0456">
        <w:rPr>
          <w:rFonts w:ascii="Times New Roman" w:eastAsia="Times New Roman" w:hAnsi="Times New Roman" w:cs="Times New Roman"/>
          <w:b/>
          <w:bCs/>
          <w:color w:val="222222"/>
          <w:sz w:val="28"/>
          <w:szCs w:val="28"/>
          <w:u w:val="single"/>
        </w:rPr>
        <w:t xml:space="preserve"> </w:t>
      </w:r>
      <w:proofErr w:type="spellStart"/>
      <w:r w:rsidR="00A1446F" w:rsidRPr="008E0456">
        <w:rPr>
          <w:rFonts w:ascii="Times New Roman" w:eastAsia="Times New Roman" w:hAnsi="Times New Roman" w:cs="Times New Roman"/>
          <w:b/>
          <w:bCs/>
          <w:color w:val="222222"/>
          <w:sz w:val="28"/>
          <w:szCs w:val="28"/>
          <w:u w:val="single"/>
        </w:rPr>
        <w:t>waitpid</w:t>
      </w:r>
      <w:proofErr w:type="spellEnd"/>
      <w:proofErr w:type="gramEnd"/>
      <w:r w:rsidR="00A1446F" w:rsidRPr="008E0456">
        <w:rPr>
          <w:rFonts w:ascii="Times New Roman" w:eastAsia="Times New Roman" w:hAnsi="Times New Roman" w:cs="Times New Roman"/>
          <w:b/>
          <w:bCs/>
          <w:color w:val="222222"/>
          <w:sz w:val="28"/>
          <w:szCs w:val="28"/>
          <w:u w:val="single"/>
        </w:rPr>
        <w:t>()</w:t>
      </w:r>
      <w:r w:rsidRPr="008E0456">
        <w:rPr>
          <w:rFonts w:ascii="Times New Roman" w:eastAsia="Times New Roman" w:hAnsi="Times New Roman" w:cs="Times New Roman"/>
          <w:b/>
          <w:bCs/>
          <w:color w:val="222222"/>
          <w:sz w:val="28"/>
          <w:szCs w:val="28"/>
          <w:u w:val="single"/>
        </w:rPr>
        <w:t>:</w:t>
      </w:r>
    </w:p>
    <w:p w14:paraId="076A67E6" w14:textId="77777777" w:rsidR="008E0456"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
    <w:p w14:paraId="12879BE1" w14:textId="1D02C5C2" w:rsidR="00A1446F" w:rsidRDefault="00A1446F"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roofErr w:type="spellStart"/>
      <w:r w:rsidRPr="008E0456">
        <w:rPr>
          <w:rFonts w:ascii="Times New Roman" w:eastAsia="Times New Roman" w:hAnsi="Times New Roman" w:cs="Times New Roman"/>
          <w:b/>
          <w:bCs/>
          <w:color w:val="222222"/>
          <w:sz w:val="28"/>
          <w:szCs w:val="28"/>
        </w:rPr>
        <w:t>pid_t</w:t>
      </w:r>
      <w:proofErr w:type="spellEnd"/>
      <w:r w:rsidRPr="008E0456">
        <w:rPr>
          <w:rFonts w:ascii="Times New Roman" w:eastAsia="Times New Roman" w:hAnsi="Times New Roman" w:cs="Times New Roman"/>
          <w:b/>
          <w:bCs/>
          <w:color w:val="222222"/>
          <w:sz w:val="28"/>
          <w:szCs w:val="28"/>
        </w:rPr>
        <w:t xml:space="preserve"> </w:t>
      </w:r>
      <w:proofErr w:type="spellStart"/>
      <w:proofErr w:type="gramStart"/>
      <w:r w:rsidRPr="008E0456">
        <w:rPr>
          <w:rFonts w:ascii="Times New Roman" w:eastAsia="Times New Roman" w:hAnsi="Times New Roman" w:cs="Times New Roman"/>
          <w:b/>
          <w:bCs/>
          <w:color w:val="222222"/>
          <w:sz w:val="28"/>
          <w:szCs w:val="28"/>
        </w:rPr>
        <w:t>waitpid</w:t>
      </w:r>
      <w:proofErr w:type="spellEnd"/>
      <w:r w:rsidRPr="008E0456">
        <w:rPr>
          <w:rFonts w:ascii="Times New Roman" w:eastAsia="Times New Roman" w:hAnsi="Times New Roman" w:cs="Times New Roman"/>
          <w:b/>
          <w:bCs/>
          <w:color w:val="222222"/>
          <w:sz w:val="28"/>
          <w:szCs w:val="28"/>
        </w:rPr>
        <w:t>(</w:t>
      </w:r>
      <w:proofErr w:type="spellStart"/>
      <w:proofErr w:type="gramEnd"/>
      <w:r w:rsidRPr="008E0456">
        <w:rPr>
          <w:rFonts w:ascii="Times New Roman" w:eastAsia="Times New Roman" w:hAnsi="Times New Roman" w:cs="Times New Roman"/>
          <w:b/>
          <w:bCs/>
          <w:color w:val="222222"/>
          <w:sz w:val="28"/>
          <w:szCs w:val="28"/>
        </w:rPr>
        <w:t>pid_t</w:t>
      </w:r>
      <w:proofErr w:type="spellEnd"/>
      <w:r w:rsidRPr="008E0456">
        <w:rPr>
          <w:rFonts w:ascii="Times New Roman" w:eastAsia="Times New Roman" w:hAnsi="Times New Roman" w:cs="Times New Roman"/>
          <w:b/>
          <w:bCs/>
          <w:color w:val="222222"/>
          <w:sz w:val="28"/>
          <w:szCs w:val="28"/>
        </w:rPr>
        <w:t xml:space="preserve"> </w:t>
      </w:r>
      <w:proofErr w:type="spellStart"/>
      <w:r w:rsidRPr="008E0456">
        <w:rPr>
          <w:rFonts w:ascii="Times New Roman" w:eastAsia="Times New Roman" w:hAnsi="Times New Roman" w:cs="Times New Roman"/>
          <w:b/>
          <w:bCs/>
          <w:color w:val="222222"/>
          <w:sz w:val="28"/>
          <w:szCs w:val="28"/>
        </w:rPr>
        <w:t>pid</w:t>
      </w:r>
      <w:proofErr w:type="spellEnd"/>
      <w:r w:rsidRPr="008E0456">
        <w:rPr>
          <w:rFonts w:ascii="Times New Roman" w:eastAsia="Times New Roman" w:hAnsi="Times New Roman" w:cs="Times New Roman"/>
          <w:b/>
          <w:bCs/>
          <w:color w:val="222222"/>
          <w:sz w:val="28"/>
          <w:szCs w:val="28"/>
        </w:rPr>
        <w:t>, int *status, int options);</w:t>
      </w:r>
    </w:p>
    <w:p w14:paraId="0E697527" w14:textId="77777777" w:rsidR="008E0456" w:rsidRPr="008E0456" w:rsidRDefault="008E0456"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p>
    <w:p w14:paraId="7773C35B"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By </w:t>
      </w:r>
      <w:proofErr w:type="gramStart"/>
      <w:r w:rsidRPr="00BE2D13">
        <w:rPr>
          <w:rFonts w:ascii="Times New Roman" w:eastAsia="Times New Roman" w:hAnsi="Times New Roman" w:cs="Times New Roman"/>
          <w:color w:val="222222"/>
          <w:sz w:val="28"/>
          <w:szCs w:val="28"/>
        </w:rPr>
        <w:t xml:space="preserve">default,  </w:t>
      </w:r>
      <w:proofErr w:type="spellStart"/>
      <w:r w:rsidRPr="00BE2D13">
        <w:rPr>
          <w:rFonts w:ascii="Times New Roman" w:eastAsia="Times New Roman" w:hAnsi="Times New Roman" w:cs="Times New Roman"/>
          <w:color w:val="222222"/>
          <w:sz w:val="28"/>
          <w:szCs w:val="28"/>
        </w:rPr>
        <w:t>waitpid</w:t>
      </w:r>
      <w:proofErr w:type="spellEnd"/>
      <w:proofErr w:type="gramEnd"/>
      <w:r w:rsidRPr="00BE2D13">
        <w:rPr>
          <w:rFonts w:ascii="Times New Roman" w:eastAsia="Times New Roman" w:hAnsi="Times New Roman" w:cs="Times New Roman"/>
          <w:color w:val="222222"/>
          <w:sz w:val="28"/>
          <w:szCs w:val="28"/>
        </w:rPr>
        <w:t>() waits only for terminated children, but this behavior is modifiable via the options argument, as described below.</w:t>
      </w:r>
    </w:p>
    <w:p w14:paraId="2F1A68E1" w14:textId="77777777" w:rsidR="00B42E8B" w:rsidRPr="00BE2D13" w:rsidRDefault="00B42E8B"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23364C18"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The value of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 xml:space="preserve"> can be:</w:t>
      </w:r>
    </w:p>
    <w:p w14:paraId="7511EBB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&lt; -</w:t>
      </w:r>
      <w:proofErr w:type="gramStart"/>
      <w:r w:rsidRPr="00BE2D13">
        <w:rPr>
          <w:rFonts w:ascii="Times New Roman" w:eastAsia="Times New Roman" w:hAnsi="Times New Roman" w:cs="Times New Roman"/>
          <w:color w:val="222222"/>
          <w:sz w:val="28"/>
          <w:szCs w:val="28"/>
        </w:rPr>
        <w:t>1 :</w:t>
      </w:r>
      <w:proofErr w:type="gramEnd"/>
      <w:r w:rsidRPr="00BE2D13">
        <w:rPr>
          <w:rFonts w:ascii="Times New Roman" w:eastAsia="Times New Roman" w:hAnsi="Times New Roman" w:cs="Times New Roman"/>
          <w:color w:val="222222"/>
          <w:sz w:val="28"/>
          <w:szCs w:val="28"/>
        </w:rPr>
        <w:t xml:space="preserve"> Wait for any child process whose process group ID is equal to the absolute value of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w:t>
      </w:r>
    </w:p>
    <w:p w14:paraId="4B8CB1C2"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roofErr w:type="gramStart"/>
      <w:r w:rsidRPr="00BE2D13">
        <w:rPr>
          <w:rFonts w:ascii="Times New Roman" w:eastAsia="Times New Roman" w:hAnsi="Times New Roman" w:cs="Times New Roman"/>
          <w:color w:val="222222"/>
          <w:sz w:val="28"/>
          <w:szCs w:val="28"/>
        </w:rPr>
        <w:t>1 :</w:t>
      </w:r>
      <w:proofErr w:type="gramEnd"/>
      <w:r w:rsidRPr="00BE2D13">
        <w:rPr>
          <w:rFonts w:ascii="Times New Roman" w:eastAsia="Times New Roman" w:hAnsi="Times New Roman" w:cs="Times New Roman"/>
          <w:color w:val="222222"/>
          <w:sz w:val="28"/>
          <w:szCs w:val="28"/>
        </w:rPr>
        <w:t xml:space="preserve"> Wait for any child process.</w:t>
      </w:r>
    </w:p>
    <w:p w14:paraId="6F8C371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roofErr w:type="gramStart"/>
      <w:r w:rsidRPr="00BE2D13">
        <w:rPr>
          <w:rFonts w:ascii="Times New Roman" w:eastAsia="Times New Roman" w:hAnsi="Times New Roman" w:cs="Times New Roman"/>
          <w:color w:val="222222"/>
          <w:sz w:val="28"/>
          <w:szCs w:val="28"/>
        </w:rPr>
        <w:t>0 :</w:t>
      </w:r>
      <w:proofErr w:type="gramEnd"/>
      <w:r w:rsidRPr="00BE2D13">
        <w:rPr>
          <w:rFonts w:ascii="Times New Roman" w:eastAsia="Times New Roman" w:hAnsi="Times New Roman" w:cs="Times New Roman"/>
          <w:color w:val="222222"/>
          <w:sz w:val="28"/>
          <w:szCs w:val="28"/>
        </w:rPr>
        <w:t xml:space="preserve"> Wait for any child process whose process group ID is equal to that of the calling process.</w:t>
      </w:r>
    </w:p>
    <w:p w14:paraId="71296DFA" w14:textId="7EC00C31" w:rsidR="00A1446F"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&gt; </w:t>
      </w:r>
      <w:proofErr w:type="gramStart"/>
      <w:r w:rsidRPr="00BE2D13">
        <w:rPr>
          <w:rFonts w:ascii="Times New Roman" w:eastAsia="Times New Roman" w:hAnsi="Times New Roman" w:cs="Times New Roman"/>
          <w:color w:val="222222"/>
          <w:sz w:val="28"/>
          <w:szCs w:val="28"/>
        </w:rPr>
        <w:t>0 :</w:t>
      </w:r>
      <w:proofErr w:type="gramEnd"/>
      <w:r w:rsidRPr="00BE2D13">
        <w:rPr>
          <w:rFonts w:ascii="Times New Roman" w:eastAsia="Times New Roman" w:hAnsi="Times New Roman" w:cs="Times New Roman"/>
          <w:color w:val="222222"/>
          <w:sz w:val="28"/>
          <w:szCs w:val="28"/>
        </w:rPr>
        <w:t xml:space="preserve"> Wait for the child whose process ID is equal to the value of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w:t>
      </w:r>
    </w:p>
    <w:p w14:paraId="28A0A864" w14:textId="77777777" w:rsidR="008E0456" w:rsidRPr="00BE2D13" w:rsidRDefault="008E0456"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5D6CF1C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The value of options is an OR of zero or more of the following constants:</w:t>
      </w:r>
    </w:p>
    <w:p w14:paraId="37833C2D"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roofErr w:type="gramStart"/>
      <w:r w:rsidRPr="00BE2D13">
        <w:rPr>
          <w:rFonts w:ascii="Times New Roman" w:eastAsia="Times New Roman" w:hAnsi="Times New Roman" w:cs="Times New Roman"/>
          <w:color w:val="222222"/>
          <w:sz w:val="28"/>
          <w:szCs w:val="28"/>
        </w:rPr>
        <w:t>WNOHANG :</w:t>
      </w:r>
      <w:proofErr w:type="gramEnd"/>
      <w:r w:rsidRPr="00BE2D13">
        <w:rPr>
          <w:rFonts w:ascii="Times New Roman" w:eastAsia="Times New Roman" w:hAnsi="Times New Roman" w:cs="Times New Roman"/>
          <w:color w:val="222222"/>
          <w:sz w:val="28"/>
          <w:szCs w:val="28"/>
        </w:rPr>
        <w:t xml:space="preserve"> Return immediately if no child has exited.</w:t>
      </w:r>
    </w:p>
    <w:p w14:paraId="40A853A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roofErr w:type="gramStart"/>
      <w:r w:rsidRPr="00BE2D13">
        <w:rPr>
          <w:rFonts w:ascii="Times New Roman" w:eastAsia="Times New Roman" w:hAnsi="Times New Roman" w:cs="Times New Roman"/>
          <w:color w:val="222222"/>
          <w:sz w:val="28"/>
          <w:szCs w:val="28"/>
        </w:rPr>
        <w:lastRenderedPageBreak/>
        <w:t>WUNTRACED :</w:t>
      </w:r>
      <w:proofErr w:type="gramEnd"/>
      <w:r w:rsidRPr="00BE2D13">
        <w:rPr>
          <w:rFonts w:ascii="Times New Roman" w:eastAsia="Times New Roman" w:hAnsi="Times New Roman" w:cs="Times New Roman"/>
          <w:color w:val="222222"/>
          <w:sz w:val="28"/>
          <w:szCs w:val="28"/>
        </w:rPr>
        <w:t xml:space="preserve"> Also  return if a child has stopped. Status for traced children which have stopped is provided even if this option is not specified.</w:t>
      </w:r>
    </w:p>
    <w:p w14:paraId="149D13B1" w14:textId="77777777" w:rsidR="00B42E8B" w:rsidRPr="00BE2D13" w:rsidRDefault="00B42E8B"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69093CB9"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roofErr w:type="gramStart"/>
      <w:r w:rsidRPr="00BE2D13">
        <w:rPr>
          <w:rFonts w:ascii="Times New Roman" w:eastAsia="Times New Roman" w:hAnsi="Times New Roman" w:cs="Times New Roman"/>
          <w:color w:val="222222"/>
          <w:sz w:val="28"/>
          <w:szCs w:val="28"/>
        </w:rPr>
        <w:t>WCONTINUED :</w:t>
      </w:r>
      <w:proofErr w:type="gramEnd"/>
      <w:r w:rsidRPr="00BE2D13">
        <w:rPr>
          <w:rFonts w:ascii="Times New Roman" w:eastAsia="Times New Roman" w:hAnsi="Times New Roman" w:cs="Times New Roman"/>
          <w:color w:val="222222"/>
          <w:sz w:val="28"/>
          <w:szCs w:val="28"/>
        </w:rPr>
        <w:t xml:space="preserve"> Also return if a stopped child has been resumed by delivery of SIGCONT.</w:t>
      </w:r>
    </w:p>
    <w:p w14:paraId="226B73BA" w14:textId="77777777" w:rsidR="00B42E8B" w:rsidRPr="00BE2D13" w:rsidRDefault="00B42E8B"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0F437D5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A call to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 blocks the calling process until one of its child processes exits or a signal is received. After child process terminates, parent continues its execution after wait system call instruction.</w:t>
      </w:r>
    </w:p>
    <w:p w14:paraId="2B2C331F" w14:textId="77777777" w:rsidR="00B42E8B" w:rsidRPr="00BE2D13" w:rsidRDefault="00B42E8B"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59B1EECC"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Child process may terminate due to any of these:</w:t>
      </w:r>
    </w:p>
    <w:p w14:paraId="1A22ED57"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 xml:space="preserve">It calls </w:t>
      </w:r>
      <w:proofErr w:type="gramStart"/>
      <w:r w:rsidRPr="008E0456">
        <w:rPr>
          <w:rFonts w:ascii="Times New Roman" w:eastAsia="Times New Roman" w:hAnsi="Times New Roman" w:cs="Times New Roman"/>
          <w:color w:val="222222"/>
          <w:sz w:val="28"/>
          <w:szCs w:val="28"/>
        </w:rPr>
        <w:t>exit(</w:t>
      </w:r>
      <w:proofErr w:type="gramEnd"/>
      <w:r w:rsidRPr="008E0456">
        <w:rPr>
          <w:rFonts w:ascii="Times New Roman" w:eastAsia="Times New Roman" w:hAnsi="Times New Roman" w:cs="Times New Roman"/>
          <w:color w:val="222222"/>
          <w:sz w:val="28"/>
          <w:szCs w:val="28"/>
        </w:rPr>
        <w:t>);</w:t>
      </w:r>
    </w:p>
    <w:p w14:paraId="48F7E54B"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It returns (an int) from main</w:t>
      </w:r>
    </w:p>
    <w:p w14:paraId="69243B0C"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It receives a signal (from the OS or another process) whose default action is to terminate.</w:t>
      </w:r>
    </w:p>
    <w:p w14:paraId="2DFA1C2B"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 xml:space="preserve">If any process has more than one child processes, then after calling </w:t>
      </w:r>
      <w:proofErr w:type="gramStart"/>
      <w:r w:rsidRPr="008E0456">
        <w:rPr>
          <w:rFonts w:ascii="Times New Roman" w:eastAsia="Times New Roman" w:hAnsi="Times New Roman" w:cs="Times New Roman"/>
          <w:color w:val="222222"/>
          <w:sz w:val="28"/>
          <w:szCs w:val="28"/>
        </w:rPr>
        <w:t>wait(</w:t>
      </w:r>
      <w:proofErr w:type="gramEnd"/>
      <w:r w:rsidRPr="008E0456">
        <w:rPr>
          <w:rFonts w:ascii="Times New Roman" w:eastAsia="Times New Roman" w:hAnsi="Times New Roman" w:cs="Times New Roman"/>
          <w:color w:val="222222"/>
          <w:sz w:val="28"/>
          <w:szCs w:val="28"/>
        </w:rPr>
        <w:t>), parent process has to be in wait state if no child terminates.</w:t>
      </w:r>
    </w:p>
    <w:p w14:paraId="6F176B2B"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 xml:space="preserve">If only one child process is terminated, then return a </w:t>
      </w:r>
      <w:proofErr w:type="gramStart"/>
      <w:r w:rsidRPr="008E0456">
        <w:rPr>
          <w:rFonts w:ascii="Times New Roman" w:eastAsia="Times New Roman" w:hAnsi="Times New Roman" w:cs="Times New Roman"/>
          <w:color w:val="222222"/>
          <w:sz w:val="28"/>
          <w:szCs w:val="28"/>
        </w:rPr>
        <w:t>wait(</w:t>
      </w:r>
      <w:proofErr w:type="gramEnd"/>
      <w:r w:rsidRPr="008E0456">
        <w:rPr>
          <w:rFonts w:ascii="Times New Roman" w:eastAsia="Times New Roman" w:hAnsi="Times New Roman" w:cs="Times New Roman"/>
          <w:color w:val="222222"/>
          <w:sz w:val="28"/>
          <w:szCs w:val="28"/>
        </w:rPr>
        <w:t>) returns process ID of the terminated child process.</w:t>
      </w:r>
    </w:p>
    <w:p w14:paraId="707750BF" w14:textId="77777777" w:rsidR="00A1446F" w:rsidRPr="008E0456" w:rsidRDefault="00A1446F" w:rsidP="008E0456">
      <w:pPr>
        <w:pStyle w:val="ListParagraph"/>
        <w:numPr>
          <w:ilvl w:val="0"/>
          <w:numId w:val="1"/>
        </w:num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8E0456">
        <w:rPr>
          <w:rFonts w:ascii="Times New Roman" w:eastAsia="Times New Roman" w:hAnsi="Times New Roman" w:cs="Times New Roman"/>
          <w:color w:val="222222"/>
          <w:sz w:val="28"/>
          <w:szCs w:val="28"/>
        </w:rPr>
        <w:t xml:space="preserve">If more than one child processes are terminated than </w:t>
      </w:r>
      <w:proofErr w:type="gramStart"/>
      <w:r w:rsidRPr="008E0456">
        <w:rPr>
          <w:rFonts w:ascii="Times New Roman" w:eastAsia="Times New Roman" w:hAnsi="Times New Roman" w:cs="Times New Roman"/>
          <w:color w:val="222222"/>
          <w:sz w:val="28"/>
          <w:szCs w:val="28"/>
        </w:rPr>
        <w:t>wait(</w:t>
      </w:r>
      <w:proofErr w:type="gramEnd"/>
      <w:r w:rsidRPr="008E0456">
        <w:rPr>
          <w:rFonts w:ascii="Times New Roman" w:eastAsia="Times New Roman" w:hAnsi="Times New Roman" w:cs="Times New Roman"/>
          <w:color w:val="222222"/>
          <w:sz w:val="28"/>
          <w:szCs w:val="28"/>
        </w:rPr>
        <w:t>) reap any arbitrarily child and return a process ID of that child process.</w:t>
      </w:r>
    </w:p>
    <w:p w14:paraId="2C61A09B"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When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 returns they also define exit status (which tells our, a process why terminated) via pointer, If status are not NULL.</w:t>
      </w:r>
    </w:p>
    <w:p w14:paraId="385B1F78"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If any process has no child process then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 returns immediately “-1”.</w:t>
      </w:r>
    </w:p>
    <w:p w14:paraId="1AD30B2C"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2D6062E3" w14:textId="77777777" w:rsidR="00A1446F" w:rsidRPr="008E0456" w:rsidRDefault="00A1446F"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r w:rsidRPr="008E0456">
        <w:rPr>
          <w:rFonts w:ascii="Times New Roman" w:eastAsia="Times New Roman" w:hAnsi="Times New Roman" w:cs="Times New Roman"/>
          <w:b/>
          <w:bCs/>
          <w:color w:val="222222"/>
          <w:sz w:val="28"/>
          <w:szCs w:val="28"/>
        </w:rPr>
        <w:t xml:space="preserve">/* C program to demonstrate working of </w:t>
      </w:r>
      <w:proofErr w:type="gramStart"/>
      <w:r w:rsidRPr="008E0456">
        <w:rPr>
          <w:rFonts w:ascii="Times New Roman" w:eastAsia="Times New Roman" w:hAnsi="Times New Roman" w:cs="Times New Roman"/>
          <w:b/>
          <w:bCs/>
          <w:color w:val="222222"/>
          <w:sz w:val="28"/>
          <w:szCs w:val="28"/>
        </w:rPr>
        <w:t>wait(</w:t>
      </w:r>
      <w:proofErr w:type="gramEnd"/>
      <w:r w:rsidRPr="008E0456">
        <w:rPr>
          <w:rFonts w:ascii="Times New Roman" w:eastAsia="Times New Roman" w:hAnsi="Times New Roman" w:cs="Times New Roman"/>
          <w:b/>
          <w:bCs/>
          <w:color w:val="222222"/>
          <w:sz w:val="28"/>
          <w:szCs w:val="28"/>
        </w:rPr>
        <w:t>) */</w:t>
      </w:r>
    </w:p>
    <w:p w14:paraId="65BE786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#include&lt;stdio.h&gt;</w:t>
      </w:r>
    </w:p>
    <w:p w14:paraId="571CF9E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#include&lt;stdlib.h&gt;</w:t>
      </w:r>
    </w:p>
    <w:p w14:paraId="0DAB0203"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#include&lt;sys/wait.h&gt;</w:t>
      </w:r>
    </w:p>
    <w:p w14:paraId="7478D553"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#include&lt;unistd.h&gt;</w:t>
      </w:r>
    </w:p>
    <w:p w14:paraId="5A9CBFB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int </w:t>
      </w:r>
      <w:proofErr w:type="gramStart"/>
      <w:r w:rsidRPr="00BE2D13">
        <w:rPr>
          <w:rFonts w:ascii="Times New Roman" w:eastAsia="Times New Roman" w:hAnsi="Times New Roman" w:cs="Times New Roman"/>
          <w:color w:val="222222"/>
          <w:sz w:val="28"/>
          <w:szCs w:val="28"/>
        </w:rPr>
        <w:t>main(</w:t>
      </w:r>
      <w:proofErr w:type="gramEnd"/>
      <w:r w:rsidRPr="00BE2D13">
        <w:rPr>
          <w:rFonts w:ascii="Times New Roman" w:eastAsia="Times New Roman" w:hAnsi="Times New Roman" w:cs="Times New Roman"/>
          <w:color w:val="222222"/>
          <w:sz w:val="28"/>
          <w:szCs w:val="28"/>
        </w:rPr>
        <w:t>)</w:t>
      </w:r>
    </w:p>
    <w:p w14:paraId="4A74E01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00C6E805"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r w:rsidRPr="00BE2D13">
        <w:rPr>
          <w:rFonts w:ascii="Times New Roman" w:eastAsia="Times New Roman" w:hAnsi="Times New Roman" w:cs="Times New Roman"/>
          <w:color w:val="222222"/>
          <w:sz w:val="28"/>
          <w:szCs w:val="28"/>
        </w:rPr>
        <w:t>pid_t</w:t>
      </w:r>
      <w:proofErr w:type="spellEnd"/>
      <w:r w:rsidRPr="00BE2D13">
        <w:rPr>
          <w:rFonts w:ascii="Times New Roman" w:eastAsia="Times New Roman" w:hAnsi="Times New Roman" w:cs="Times New Roman"/>
          <w:color w:val="222222"/>
          <w:sz w:val="28"/>
          <w:szCs w:val="28"/>
        </w:rPr>
        <w:t xml:space="preserve"> </w:t>
      </w:r>
      <w:proofErr w:type="spellStart"/>
      <w:r w:rsidRPr="00BE2D13">
        <w:rPr>
          <w:rFonts w:ascii="Times New Roman" w:eastAsia="Times New Roman" w:hAnsi="Times New Roman" w:cs="Times New Roman"/>
          <w:color w:val="222222"/>
          <w:sz w:val="28"/>
          <w:szCs w:val="28"/>
        </w:rPr>
        <w:t>cpid</w:t>
      </w:r>
      <w:proofErr w:type="spellEnd"/>
      <w:r w:rsidRPr="00BE2D13">
        <w:rPr>
          <w:rFonts w:ascii="Times New Roman" w:eastAsia="Times New Roman" w:hAnsi="Times New Roman" w:cs="Times New Roman"/>
          <w:color w:val="222222"/>
          <w:sz w:val="28"/>
          <w:szCs w:val="28"/>
        </w:rPr>
        <w:t>;</w:t>
      </w:r>
    </w:p>
    <w:p w14:paraId="69BFCABA"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if (</w:t>
      </w:r>
      <w:proofErr w:type="gramStart"/>
      <w:r w:rsidRPr="00BE2D13">
        <w:rPr>
          <w:rFonts w:ascii="Times New Roman" w:eastAsia="Times New Roman" w:hAnsi="Times New Roman" w:cs="Times New Roman"/>
          <w:color w:val="222222"/>
          <w:sz w:val="28"/>
          <w:szCs w:val="28"/>
        </w:rPr>
        <w:t>fork(</w:t>
      </w:r>
      <w:proofErr w:type="gramEnd"/>
      <w:r w:rsidRPr="00BE2D13">
        <w:rPr>
          <w:rFonts w:ascii="Times New Roman" w:eastAsia="Times New Roman" w:hAnsi="Times New Roman" w:cs="Times New Roman"/>
          <w:color w:val="222222"/>
          <w:sz w:val="28"/>
          <w:szCs w:val="28"/>
        </w:rPr>
        <w:t>)== 0) {</w:t>
      </w:r>
    </w:p>
    <w:p w14:paraId="7DD12346"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printf</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 xml:space="preserve">"\n child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 xml:space="preserve"> : %d\n", </w:t>
      </w:r>
      <w:proofErr w:type="spellStart"/>
      <w:r w:rsidRPr="00BE2D13">
        <w:rPr>
          <w:rFonts w:ascii="Times New Roman" w:eastAsia="Times New Roman" w:hAnsi="Times New Roman" w:cs="Times New Roman"/>
          <w:color w:val="222222"/>
          <w:sz w:val="28"/>
          <w:szCs w:val="28"/>
        </w:rPr>
        <w:t>getpid</w:t>
      </w:r>
      <w:proofErr w:type="spellEnd"/>
      <w:r w:rsidRPr="00BE2D13">
        <w:rPr>
          <w:rFonts w:ascii="Times New Roman" w:eastAsia="Times New Roman" w:hAnsi="Times New Roman" w:cs="Times New Roman"/>
          <w:color w:val="222222"/>
          <w:sz w:val="28"/>
          <w:szCs w:val="28"/>
        </w:rPr>
        <w:t>());</w:t>
      </w:r>
    </w:p>
    <w:p w14:paraId="5B433AB3"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gramStart"/>
      <w:r w:rsidRPr="00BE2D13">
        <w:rPr>
          <w:rFonts w:ascii="Times New Roman" w:eastAsia="Times New Roman" w:hAnsi="Times New Roman" w:cs="Times New Roman"/>
          <w:color w:val="222222"/>
          <w:sz w:val="28"/>
          <w:szCs w:val="28"/>
        </w:rPr>
        <w:t>exit(</w:t>
      </w:r>
      <w:proofErr w:type="gramEnd"/>
      <w:r w:rsidRPr="00BE2D13">
        <w:rPr>
          <w:rFonts w:ascii="Times New Roman" w:eastAsia="Times New Roman" w:hAnsi="Times New Roman" w:cs="Times New Roman"/>
          <w:color w:val="222222"/>
          <w:sz w:val="28"/>
          <w:szCs w:val="28"/>
        </w:rPr>
        <w:t>0);           /* terminate child */</w:t>
      </w:r>
    </w:p>
    <w:p w14:paraId="3D2FD20C"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6E99FB36"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else</w:t>
      </w:r>
    </w:p>
    <w:p w14:paraId="2447333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5A8399EB"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lastRenderedPageBreak/>
        <w:t xml:space="preserve">        /*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w:t>
      </w:r>
    </w:p>
    <w:p w14:paraId="05B4B24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on success, returns the process ID of the terminated child;</w:t>
      </w:r>
    </w:p>
    <w:p w14:paraId="00280279"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on error, -1 is </w:t>
      </w:r>
      <w:proofErr w:type="gramStart"/>
      <w:r w:rsidRPr="00BE2D13">
        <w:rPr>
          <w:rFonts w:ascii="Times New Roman" w:eastAsia="Times New Roman" w:hAnsi="Times New Roman" w:cs="Times New Roman"/>
          <w:color w:val="222222"/>
          <w:sz w:val="28"/>
          <w:szCs w:val="28"/>
        </w:rPr>
        <w:t>returned.*</w:t>
      </w:r>
      <w:proofErr w:type="gramEnd"/>
      <w:r w:rsidRPr="00BE2D13">
        <w:rPr>
          <w:rFonts w:ascii="Times New Roman" w:eastAsia="Times New Roman" w:hAnsi="Times New Roman" w:cs="Times New Roman"/>
          <w:color w:val="222222"/>
          <w:sz w:val="28"/>
          <w:szCs w:val="28"/>
        </w:rPr>
        <w:t>/</w:t>
      </w:r>
    </w:p>
    <w:p w14:paraId="19F383AC"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r w:rsidRPr="00BE2D13">
        <w:rPr>
          <w:rFonts w:ascii="Times New Roman" w:eastAsia="Times New Roman" w:hAnsi="Times New Roman" w:cs="Times New Roman"/>
          <w:color w:val="222222"/>
          <w:sz w:val="28"/>
          <w:szCs w:val="28"/>
        </w:rPr>
        <w:t>cpid</w:t>
      </w:r>
      <w:proofErr w:type="spellEnd"/>
      <w:r w:rsidRPr="00BE2D13">
        <w:rPr>
          <w:rFonts w:ascii="Times New Roman" w:eastAsia="Times New Roman" w:hAnsi="Times New Roman" w:cs="Times New Roman"/>
          <w:color w:val="222222"/>
          <w:sz w:val="28"/>
          <w:szCs w:val="28"/>
        </w:rPr>
        <w:t xml:space="preserve"> = </w:t>
      </w:r>
      <w:proofErr w:type="gramStart"/>
      <w:r w:rsidRPr="00BE2D13">
        <w:rPr>
          <w:rFonts w:ascii="Times New Roman" w:eastAsia="Times New Roman" w:hAnsi="Times New Roman" w:cs="Times New Roman"/>
          <w:color w:val="222222"/>
          <w:sz w:val="28"/>
          <w:szCs w:val="28"/>
        </w:rPr>
        <w:t>wait(</w:t>
      </w:r>
      <w:proofErr w:type="gramEnd"/>
      <w:r w:rsidRPr="00BE2D13">
        <w:rPr>
          <w:rFonts w:ascii="Times New Roman" w:eastAsia="Times New Roman" w:hAnsi="Times New Roman" w:cs="Times New Roman"/>
          <w:color w:val="222222"/>
          <w:sz w:val="28"/>
          <w:szCs w:val="28"/>
        </w:rPr>
        <w:t>NULL); /* reaping parent */</w:t>
      </w:r>
    </w:p>
    <w:p w14:paraId="2E0F1B4E"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14973B9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printf</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 xml:space="preserve">"Parent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 xml:space="preserve"> = %d\n", </w:t>
      </w:r>
      <w:proofErr w:type="spellStart"/>
      <w:r w:rsidRPr="00BE2D13">
        <w:rPr>
          <w:rFonts w:ascii="Times New Roman" w:eastAsia="Times New Roman" w:hAnsi="Times New Roman" w:cs="Times New Roman"/>
          <w:color w:val="222222"/>
          <w:sz w:val="28"/>
          <w:szCs w:val="28"/>
        </w:rPr>
        <w:t>getpid</w:t>
      </w:r>
      <w:proofErr w:type="spellEnd"/>
      <w:r w:rsidRPr="00BE2D13">
        <w:rPr>
          <w:rFonts w:ascii="Times New Roman" w:eastAsia="Times New Roman" w:hAnsi="Times New Roman" w:cs="Times New Roman"/>
          <w:color w:val="222222"/>
          <w:sz w:val="28"/>
          <w:szCs w:val="28"/>
        </w:rPr>
        <w:t>());</w:t>
      </w:r>
    </w:p>
    <w:p w14:paraId="08D4C028"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printf</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 xml:space="preserve">"Child </w:t>
      </w:r>
      <w:proofErr w:type="spellStart"/>
      <w:r w:rsidRPr="00BE2D13">
        <w:rPr>
          <w:rFonts w:ascii="Times New Roman" w:eastAsia="Times New Roman" w:hAnsi="Times New Roman" w:cs="Times New Roman"/>
          <w:color w:val="222222"/>
          <w:sz w:val="28"/>
          <w:szCs w:val="28"/>
        </w:rPr>
        <w:t>pid</w:t>
      </w:r>
      <w:proofErr w:type="spellEnd"/>
      <w:r w:rsidRPr="00BE2D13">
        <w:rPr>
          <w:rFonts w:ascii="Times New Roman" w:eastAsia="Times New Roman" w:hAnsi="Times New Roman" w:cs="Times New Roman"/>
          <w:color w:val="222222"/>
          <w:sz w:val="28"/>
          <w:szCs w:val="28"/>
        </w:rPr>
        <w:t xml:space="preserve"> = %d\n", </w:t>
      </w:r>
      <w:proofErr w:type="spellStart"/>
      <w:r w:rsidRPr="00BE2D13">
        <w:rPr>
          <w:rFonts w:ascii="Times New Roman" w:eastAsia="Times New Roman" w:hAnsi="Times New Roman" w:cs="Times New Roman"/>
          <w:color w:val="222222"/>
          <w:sz w:val="28"/>
          <w:szCs w:val="28"/>
        </w:rPr>
        <w:t>cpid</w:t>
      </w:r>
      <w:proofErr w:type="spellEnd"/>
      <w:r w:rsidRPr="00BE2D13">
        <w:rPr>
          <w:rFonts w:ascii="Times New Roman" w:eastAsia="Times New Roman" w:hAnsi="Times New Roman" w:cs="Times New Roman"/>
          <w:color w:val="222222"/>
          <w:sz w:val="28"/>
          <w:szCs w:val="28"/>
        </w:rPr>
        <w:t>);</w:t>
      </w:r>
    </w:p>
    <w:p w14:paraId="64DC84E3"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return 0;</w:t>
      </w:r>
    </w:p>
    <w:p w14:paraId="7AE2E7CE" w14:textId="1DA22229" w:rsidR="00A1446F"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70054E8A" w14:textId="77777777" w:rsidR="009848F2" w:rsidRPr="00BE2D13" w:rsidRDefault="009848F2"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6DE3C6E4" w14:textId="77777777" w:rsidR="00A1446F" w:rsidRPr="009848F2" w:rsidRDefault="00A1446F" w:rsidP="00BE2D13">
      <w:pPr>
        <w:shd w:val="clear" w:color="auto" w:fill="FFFFFF" w:themeFill="background1"/>
        <w:spacing w:after="0" w:line="240" w:lineRule="auto"/>
        <w:jc w:val="both"/>
        <w:outlineLvl w:val="1"/>
        <w:rPr>
          <w:rFonts w:ascii="Times New Roman" w:eastAsia="Times New Roman" w:hAnsi="Times New Roman" w:cs="Times New Roman"/>
          <w:b/>
          <w:bCs/>
          <w:color w:val="222222"/>
          <w:sz w:val="28"/>
          <w:szCs w:val="28"/>
        </w:rPr>
      </w:pPr>
      <w:r w:rsidRPr="009848F2">
        <w:rPr>
          <w:rFonts w:ascii="Times New Roman" w:eastAsia="Times New Roman" w:hAnsi="Times New Roman" w:cs="Times New Roman"/>
          <w:b/>
          <w:bCs/>
          <w:color w:val="222222"/>
          <w:sz w:val="28"/>
          <w:szCs w:val="28"/>
        </w:rPr>
        <w:t>// C program to demonstrate working of status from wait.</w:t>
      </w:r>
    </w:p>
    <w:p w14:paraId="5651F8C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#include&lt;stdio.h&gt;</w:t>
      </w:r>
    </w:p>
    <w:p w14:paraId="21C31144"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#include&lt;stdlib.h&gt;</w:t>
      </w:r>
    </w:p>
    <w:p w14:paraId="537A1F0A"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#include&lt;sys/wait.h&gt;</w:t>
      </w:r>
    </w:p>
    <w:p w14:paraId="0F05AB76"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#include&lt;unistd.h&gt;</w:t>
      </w:r>
    </w:p>
    <w:p w14:paraId="678F85C3"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void </w:t>
      </w:r>
      <w:proofErr w:type="spellStart"/>
      <w:proofErr w:type="gramStart"/>
      <w:r w:rsidRPr="00BE2D13">
        <w:rPr>
          <w:rFonts w:ascii="Times New Roman" w:eastAsia="Times New Roman" w:hAnsi="Times New Roman" w:cs="Times New Roman"/>
          <w:color w:val="222222"/>
          <w:sz w:val="28"/>
          <w:szCs w:val="28"/>
        </w:rPr>
        <w:t>waitexample</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w:t>
      </w:r>
    </w:p>
    <w:p w14:paraId="080B7704"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3AE17A84"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int stat;</w:t>
      </w:r>
    </w:p>
    <w:p w14:paraId="7725FE4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 This status 1 is reported by WEXITSTATUS</w:t>
      </w:r>
    </w:p>
    <w:p w14:paraId="0798F25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if (</w:t>
      </w:r>
      <w:proofErr w:type="gramStart"/>
      <w:r w:rsidRPr="00BE2D13">
        <w:rPr>
          <w:rFonts w:ascii="Times New Roman" w:eastAsia="Times New Roman" w:hAnsi="Times New Roman" w:cs="Times New Roman"/>
          <w:color w:val="222222"/>
          <w:sz w:val="28"/>
          <w:szCs w:val="28"/>
        </w:rPr>
        <w:t>fork(</w:t>
      </w:r>
      <w:proofErr w:type="gramEnd"/>
      <w:r w:rsidRPr="00BE2D13">
        <w:rPr>
          <w:rFonts w:ascii="Times New Roman" w:eastAsia="Times New Roman" w:hAnsi="Times New Roman" w:cs="Times New Roman"/>
          <w:color w:val="222222"/>
          <w:sz w:val="28"/>
          <w:szCs w:val="28"/>
        </w:rPr>
        <w:t>) == 0)</w:t>
      </w:r>
    </w:p>
    <w:p w14:paraId="1194BF1B"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 to check the WIFEXITED case, uncomment out the below and comment out </w:t>
      </w:r>
      <w:proofErr w:type="gramStart"/>
      <w:r w:rsidRPr="00BE2D13">
        <w:rPr>
          <w:rFonts w:ascii="Times New Roman" w:eastAsia="Times New Roman" w:hAnsi="Times New Roman" w:cs="Times New Roman"/>
          <w:color w:val="222222"/>
          <w:sz w:val="28"/>
          <w:szCs w:val="28"/>
        </w:rPr>
        <w:t>while(</w:t>
      </w:r>
      <w:proofErr w:type="gramEnd"/>
      <w:r w:rsidRPr="00BE2D13">
        <w:rPr>
          <w:rFonts w:ascii="Times New Roman" w:eastAsia="Times New Roman" w:hAnsi="Times New Roman" w:cs="Times New Roman"/>
          <w:color w:val="222222"/>
          <w:sz w:val="28"/>
          <w:szCs w:val="28"/>
        </w:rPr>
        <w:t>1) */</w:t>
      </w:r>
    </w:p>
    <w:p w14:paraId="127432B2"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roofErr w:type="gramStart"/>
      <w:r w:rsidRPr="00BE2D13">
        <w:rPr>
          <w:rFonts w:ascii="Times New Roman" w:eastAsia="Times New Roman" w:hAnsi="Times New Roman" w:cs="Times New Roman"/>
          <w:color w:val="222222"/>
          <w:sz w:val="28"/>
          <w:szCs w:val="28"/>
        </w:rPr>
        <w:t>exit(</w:t>
      </w:r>
      <w:proofErr w:type="gramEnd"/>
      <w:r w:rsidRPr="00BE2D13">
        <w:rPr>
          <w:rFonts w:ascii="Times New Roman" w:eastAsia="Times New Roman" w:hAnsi="Times New Roman" w:cs="Times New Roman"/>
          <w:color w:val="222222"/>
          <w:sz w:val="28"/>
          <w:szCs w:val="28"/>
        </w:rPr>
        <w:t>5);</w:t>
      </w:r>
    </w:p>
    <w:p w14:paraId="0EC99FD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 to check the WIFSIGNALED case, comment out the below and uncomment the above */</w:t>
      </w:r>
    </w:p>
    <w:p w14:paraId="6806F33E"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gramStart"/>
      <w:r w:rsidRPr="00BE2D13">
        <w:rPr>
          <w:rFonts w:ascii="Times New Roman" w:eastAsia="Times New Roman" w:hAnsi="Times New Roman" w:cs="Times New Roman"/>
          <w:color w:val="222222"/>
          <w:sz w:val="28"/>
          <w:szCs w:val="28"/>
        </w:rPr>
        <w:t>while(</w:t>
      </w:r>
      <w:proofErr w:type="gramEnd"/>
      <w:r w:rsidRPr="00BE2D13">
        <w:rPr>
          <w:rFonts w:ascii="Times New Roman" w:eastAsia="Times New Roman" w:hAnsi="Times New Roman" w:cs="Times New Roman"/>
          <w:color w:val="222222"/>
          <w:sz w:val="28"/>
          <w:szCs w:val="28"/>
        </w:rPr>
        <w:t>1);</w:t>
      </w:r>
    </w:p>
    <w:p w14:paraId="6DAE8B6E"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else {</w:t>
      </w:r>
    </w:p>
    <w:p w14:paraId="5C27E91B"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wait(&amp;stat);</w:t>
      </w:r>
    </w:p>
    <w:p w14:paraId="02268B4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if (</w:t>
      </w:r>
      <w:proofErr w:type="gramStart"/>
      <w:r w:rsidRPr="00BE2D13">
        <w:rPr>
          <w:rFonts w:ascii="Times New Roman" w:eastAsia="Times New Roman" w:hAnsi="Times New Roman" w:cs="Times New Roman"/>
          <w:color w:val="222222"/>
          <w:sz w:val="28"/>
          <w:szCs w:val="28"/>
        </w:rPr>
        <w:t>WIFEXITED(</w:t>
      </w:r>
      <w:proofErr w:type="gramEnd"/>
      <w:r w:rsidRPr="00BE2D13">
        <w:rPr>
          <w:rFonts w:ascii="Times New Roman" w:eastAsia="Times New Roman" w:hAnsi="Times New Roman" w:cs="Times New Roman"/>
          <w:color w:val="222222"/>
          <w:sz w:val="28"/>
          <w:szCs w:val="28"/>
        </w:rPr>
        <w:t>stat))</w:t>
      </w:r>
    </w:p>
    <w:p w14:paraId="1BB8D2F2"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printf</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"stat value: %d Exit status: %d\n", stat, WEXITSTATUS(stat));</w:t>
      </w:r>
    </w:p>
    <w:p w14:paraId="1C81465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else if (</w:t>
      </w:r>
      <w:proofErr w:type="gramStart"/>
      <w:r w:rsidRPr="00BE2D13">
        <w:rPr>
          <w:rFonts w:ascii="Times New Roman" w:eastAsia="Times New Roman" w:hAnsi="Times New Roman" w:cs="Times New Roman"/>
          <w:color w:val="222222"/>
          <w:sz w:val="28"/>
          <w:szCs w:val="28"/>
        </w:rPr>
        <w:t>WIFSIGNALED(</w:t>
      </w:r>
      <w:proofErr w:type="gramEnd"/>
      <w:r w:rsidRPr="00BE2D13">
        <w:rPr>
          <w:rFonts w:ascii="Times New Roman" w:eastAsia="Times New Roman" w:hAnsi="Times New Roman" w:cs="Times New Roman"/>
          <w:color w:val="222222"/>
          <w:sz w:val="28"/>
          <w:szCs w:val="28"/>
        </w:rPr>
        <w:t>stat)) {</w:t>
      </w:r>
    </w:p>
    <w:p w14:paraId="26743978"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printf</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"stat value: %d Exit status: %d\n", stat, WTERMSIG(stat));</w:t>
      </w:r>
    </w:p>
    <w:p w14:paraId="53CD7D78"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            </w:t>
      </w:r>
      <w:proofErr w:type="spellStart"/>
      <w:proofErr w:type="gramStart"/>
      <w:r w:rsidRPr="00BE2D13">
        <w:rPr>
          <w:rFonts w:ascii="Times New Roman" w:eastAsia="Times New Roman" w:hAnsi="Times New Roman" w:cs="Times New Roman"/>
          <w:color w:val="222222"/>
          <w:sz w:val="28"/>
          <w:szCs w:val="28"/>
        </w:rPr>
        <w:t>psignal</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WTERMSIG(stat), "Exit signal");</w:t>
      </w:r>
    </w:p>
    <w:p w14:paraId="0D534C5F"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4FA5A1F1"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w:t>
      </w:r>
    </w:p>
    <w:p w14:paraId="204274B1" w14:textId="16A3078F" w:rsidR="00A1446F"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0765C382" w14:textId="77777777" w:rsidR="009848F2" w:rsidRPr="00BE2D13" w:rsidRDefault="009848F2"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p>
    <w:p w14:paraId="3083717C"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Main Program</w:t>
      </w:r>
    </w:p>
    <w:p w14:paraId="3DA56AF4"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xml:space="preserve">int </w:t>
      </w:r>
      <w:proofErr w:type="gramStart"/>
      <w:r w:rsidRPr="00BE2D13">
        <w:rPr>
          <w:rFonts w:ascii="Times New Roman" w:eastAsia="Times New Roman" w:hAnsi="Times New Roman" w:cs="Times New Roman"/>
          <w:color w:val="222222"/>
          <w:sz w:val="28"/>
          <w:szCs w:val="28"/>
        </w:rPr>
        <w:t>main(</w:t>
      </w:r>
      <w:proofErr w:type="gramEnd"/>
      <w:r w:rsidRPr="00BE2D13">
        <w:rPr>
          <w:rFonts w:ascii="Times New Roman" w:eastAsia="Times New Roman" w:hAnsi="Times New Roman" w:cs="Times New Roman"/>
          <w:color w:val="222222"/>
          <w:sz w:val="28"/>
          <w:szCs w:val="28"/>
        </w:rPr>
        <w:t>)</w:t>
      </w:r>
    </w:p>
    <w:p w14:paraId="0E04E25E"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6C6CEDD0"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lastRenderedPageBreak/>
        <w:t xml:space="preserve">    </w:t>
      </w:r>
      <w:proofErr w:type="spellStart"/>
      <w:proofErr w:type="gramStart"/>
      <w:r w:rsidRPr="00BE2D13">
        <w:rPr>
          <w:rFonts w:ascii="Times New Roman" w:eastAsia="Times New Roman" w:hAnsi="Times New Roman" w:cs="Times New Roman"/>
          <w:color w:val="222222"/>
          <w:sz w:val="28"/>
          <w:szCs w:val="28"/>
        </w:rPr>
        <w:t>waitexample</w:t>
      </w:r>
      <w:proofErr w:type="spellEnd"/>
      <w:r w:rsidRPr="00BE2D13">
        <w:rPr>
          <w:rFonts w:ascii="Times New Roman" w:eastAsia="Times New Roman" w:hAnsi="Times New Roman" w:cs="Times New Roman"/>
          <w:color w:val="222222"/>
          <w:sz w:val="28"/>
          <w:szCs w:val="28"/>
        </w:rPr>
        <w:t>(</w:t>
      </w:r>
      <w:proofErr w:type="gramEnd"/>
      <w:r w:rsidRPr="00BE2D13">
        <w:rPr>
          <w:rFonts w:ascii="Times New Roman" w:eastAsia="Times New Roman" w:hAnsi="Times New Roman" w:cs="Times New Roman"/>
          <w:color w:val="222222"/>
          <w:sz w:val="28"/>
          <w:szCs w:val="28"/>
        </w:rPr>
        <w:t>);</w:t>
      </w:r>
    </w:p>
    <w:p w14:paraId="29EC3136"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    return 0;</w:t>
      </w:r>
    </w:p>
    <w:p w14:paraId="6528A6C7" w14:textId="77777777" w:rsidR="00A1446F" w:rsidRPr="00BE2D13" w:rsidRDefault="00A1446F" w:rsidP="00BE2D13">
      <w:pPr>
        <w:shd w:val="clear" w:color="auto" w:fill="FFFFFF" w:themeFill="background1"/>
        <w:spacing w:after="0" w:line="240" w:lineRule="auto"/>
        <w:jc w:val="both"/>
        <w:outlineLvl w:val="1"/>
        <w:rPr>
          <w:rFonts w:ascii="Times New Roman" w:eastAsia="Times New Roman" w:hAnsi="Times New Roman" w:cs="Times New Roman"/>
          <w:color w:val="222222"/>
          <w:sz w:val="28"/>
          <w:szCs w:val="28"/>
        </w:rPr>
      </w:pPr>
      <w:r w:rsidRPr="00BE2D13">
        <w:rPr>
          <w:rFonts w:ascii="Times New Roman" w:eastAsia="Times New Roman" w:hAnsi="Times New Roman" w:cs="Times New Roman"/>
          <w:color w:val="222222"/>
          <w:sz w:val="28"/>
          <w:szCs w:val="28"/>
        </w:rPr>
        <w:t>}</w:t>
      </w:r>
    </w:p>
    <w:p w14:paraId="6393090A" w14:textId="77777777" w:rsidR="008D744B" w:rsidRPr="00BE2D13" w:rsidRDefault="008D744B" w:rsidP="00BE2D13">
      <w:pPr>
        <w:shd w:val="clear" w:color="auto" w:fill="FFFFFF" w:themeFill="background1"/>
        <w:rPr>
          <w:rFonts w:ascii="Times New Roman" w:hAnsi="Times New Roman" w:cs="Times New Roman"/>
          <w:sz w:val="28"/>
          <w:szCs w:val="28"/>
        </w:rPr>
      </w:pPr>
    </w:p>
    <w:p w14:paraId="1ACEC24A" w14:textId="77777777" w:rsidR="003B47C5" w:rsidRPr="00BE2D13" w:rsidRDefault="003B47C5" w:rsidP="00BE2D13">
      <w:pPr>
        <w:shd w:val="clear" w:color="auto" w:fill="FFFFFF" w:themeFill="background1"/>
        <w:rPr>
          <w:rFonts w:ascii="Times New Roman" w:hAnsi="Times New Roman" w:cs="Times New Roman"/>
          <w:sz w:val="28"/>
          <w:szCs w:val="28"/>
        </w:rPr>
      </w:pPr>
    </w:p>
    <w:p w14:paraId="09005BD1" w14:textId="77777777" w:rsidR="003B47C5" w:rsidRPr="00BE2D13" w:rsidRDefault="003B47C5" w:rsidP="00BE2D13">
      <w:pPr>
        <w:shd w:val="clear" w:color="auto" w:fill="FFFFFF" w:themeFill="background1"/>
        <w:rPr>
          <w:rFonts w:ascii="Times New Roman" w:hAnsi="Times New Roman" w:cs="Times New Roman"/>
          <w:sz w:val="28"/>
          <w:szCs w:val="28"/>
        </w:rPr>
      </w:pPr>
    </w:p>
    <w:p w14:paraId="6DCF069D" w14:textId="77777777" w:rsidR="003B47C5" w:rsidRPr="00BE2D13" w:rsidRDefault="003B47C5" w:rsidP="00BE2D13">
      <w:pPr>
        <w:shd w:val="clear" w:color="auto" w:fill="FFFFFF" w:themeFill="background1"/>
        <w:rPr>
          <w:rFonts w:ascii="Times New Roman" w:hAnsi="Times New Roman" w:cs="Times New Roman"/>
          <w:sz w:val="28"/>
          <w:szCs w:val="28"/>
        </w:rPr>
      </w:pPr>
    </w:p>
    <w:tbl>
      <w:tblPr>
        <w:tblW w:w="10047" w:type="dxa"/>
        <w:tblCellMar>
          <w:left w:w="0" w:type="dxa"/>
          <w:right w:w="0" w:type="dxa"/>
        </w:tblCellMar>
        <w:tblLook w:val="04A0" w:firstRow="1" w:lastRow="0" w:firstColumn="1" w:lastColumn="0" w:noHBand="0" w:noVBand="1"/>
      </w:tblPr>
      <w:tblGrid>
        <w:gridCol w:w="10047"/>
      </w:tblGrid>
      <w:tr w:rsidR="003B47C5" w:rsidRPr="00BE2D13" w14:paraId="778447C3" w14:textId="77777777" w:rsidTr="003B47C5">
        <w:tc>
          <w:tcPr>
            <w:tcW w:w="10047" w:type="dxa"/>
            <w:vAlign w:val="center"/>
            <w:hideMark/>
          </w:tcPr>
          <w:p w14:paraId="3A3D9CE3" w14:textId="77777777" w:rsidR="003B47C5" w:rsidRPr="009848F2" w:rsidRDefault="003B47C5" w:rsidP="00BE2D13">
            <w:pPr>
              <w:shd w:val="clear" w:color="auto" w:fill="FFFFFF" w:themeFill="background1"/>
              <w:spacing w:after="0" w:line="240" w:lineRule="auto"/>
              <w:rPr>
                <w:rFonts w:ascii="Times New Roman" w:eastAsia="Times New Roman" w:hAnsi="Times New Roman" w:cs="Times New Roman"/>
                <w:b/>
                <w:bCs/>
                <w:sz w:val="28"/>
                <w:szCs w:val="28"/>
              </w:rPr>
            </w:pPr>
            <w:r w:rsidRPr="009848F2">
              <w:rPr>
                <w:rFonts w:ascii="Times New Roman" w:eastAsia="Times New Roman" w:hAnsi="Times New Roman" w:cs="Times New Roman"/>
                <w:b/>
                <w:bCs/>
                <w:sz w:val="28"/>
                <w:szCs w:val="28"/>
              </w:rPr>
              <w:t xml:space="preserve">// C program to demonstrate working of </w:t>
            </w:r>
            <w:proofErr w:type="gramStart"/>
            <w:r w:rsidRPr="009848F2">
              <w:rPr>
                <w:rFonts w:ascii="Times New Roman" w:eastAsia="Times New Roman" w:hAnsi="Times New Roman" w:cs="Times New Roman"/>
                <w:b/>
                <w:bCs/>
                <w:sz w:val="28"/>
                <w:szCs w:val="28"/>
              </w:rPr>
              <w:t>wait(</w:t>
            </w:r>
            <w:proofErr w:type="gramEnd"/>
            <w:r w:rsidRPr="009848F2">
              <w:rPr>
                <w:rFonts w:ascii="Times New Roman" w:eastAsia="Times New Roman" w:hAnsi="Times New Roman" w:cs="Times New Roman"/>
                <w:b/>
                <w:bCs/>
                <w:sz w:val="28"/>
                <w:szCs w:val="28"/>
              </w:rPr>
              <w:t xml:space="preserve">) </w:t>
            </w:r>
          </w:p>
          <w:p w14:paraId="68B88103"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#include&lt;stdio.h&gt; </w:t>
            </w:r>
          </w:p>
          <w:p w14:paraId="093A340C"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#include&lt;stdlib.h&gt; </w:t>
            </w:r>
          </w:p>
          <w:p w14:paraId="18EB6FAD"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#include&lt;sys/wait.h&gt; </w:t>
            </w:r>
          </w:p>
          <w:p w14:paraId="1B2805FC"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#include&lt;unistd.h&gt; </w:t>
            </w:r>
          </w:p>
          <w:p w14:paraId="697A489F"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
          <w:p w14:paraId="1340DED2"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int </w:t>
            </w:r>
            <w:proofErr w:type="gramStart"/>
            <w:r w:rsidRPr="00BE2D13">
              <w:rPr>
                <w:rFonts w:ascii="Times New Roman" w:eastAsia="Times New Roman" w:hAnsi="Times New Roman" w:cs="Times New Roman"/>
                <w:sz w:val="28"/>
                <w:szCs w:val="28"/>
              </w:rPr>
              <w:t>main(</w:t>
            </w:r>
            <w:proofErr w:type="gramEnd"/>
            <w:r w:rsidRPr="00BE2D13">
              <w:rPr>
                <w:rFonts w:ascii="Times New Roman" w:eastAsia="Times New Roman" w:hAnsi="Times New Roman" w:cs="Times New Roman"/>
                <w:sz w:val="28"/>
                <w:szCs w:val="28"/>
              </w:rPr>
              <w:t xml:space="preserve">) </w:t>
            </w:r>
          </w:p>
          <w:p w14:paraId="3AB0D6B6"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w:t>
            </w:r>
          </w:p>
          <w:p w14:paraId="2D29D557"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r w:rsidRPr="00BE2D13">
              <w:rPr>
                <w:rFonts w:ascii="Times New Roman" w:eastAsia="Times New Roman" w:hAnsi="Times New Roman" w:cs="Times New Roman"/>
                <w:sz w:val="28"/>
                <w:szCs w:val="28"/>
              </w:rPr>
              <w:t>pid_t</w:t>
            </w:r>
            <w:proofErr w:type="spellEnd"/>
            <w:r w:rsidRPr="00BE2D13">
              <w:rPr>
                <w:rFonts w:ascii="Times New Roman" w:eastAsia="Times New Roman" w:hAnsi="Times New Roman" w:cs="Times New Roman"/>
                <w:sz w:val="28"/>
                <w:szCs w:val="28"/>
              </w:rPr>
              <w:t xml:space="preserve"> </w:t>
            </w:r>
            <w:proofErr w:type="spellStart"/>
            <w:r w:rsidRPr="00BE2D13">
              <w:rPr>
                <w:rFonts w:ascii="Times New Roman" w:eastAsia="Times New Roman" w:hAnsi="Times New Roman" w:cs="Times New Roman"/>
                <w:sz w:val="28"/>
                <w:szCs w:val="28"/>
              </w:rPr>
              <w:t>cpid</w:t>
            </w:r>
            <w:proofErr w:type="spellEnd"/>
            <w:r w:rsidRPr="00BE2D13">
              <w:rPr>
                <w:rFonts w:ascii="Times New Roman" w:eastAsia="Times New Roman" w:hAnsi="Times New Roman" w:cs="Times New Roman"/>
                <w:sz w:val="28"/>
                <w:szCs w:val="28"/>
              </w:rPr>
              <w:t xml:space="preserve">; </w:t>
            </w:r>
          </w:p>
          <w:p w14:paraId="38EA408D"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if (</w:t>
            </w:r>
            <w:proofErr w:type="gramStart"/>
            <w:r w:rsidRPr="00BE2D13">
              <w:rPr>
                <w:rFonts w:ascii="Times New Roman" w:eastAsia="Times New Roman" w:hAnsi="Times New Roman" w:cs="Times New Roman"/>
                <w:sz w:val="28"/>
                <w:szCs w:val="28"/>
              </w:rPr>
              <w:t>fork(</w:t>
            </w:r>
            <w:proofErr w:type="gramEnd"/>
            <w:r w:rsidRPr="00BE2D13">
              <w:rPr>
                <w:rFonts w:ascii="Times New Roman" w:eastAsia="Times New Roman" w:hAnsi="Times New Roman" w:cs="Times New Roman"/>
                <w:sz w:val="28"/>
                <w:szCs w:val="28"/>
              </w:rPr>
              <w:t xml:space="preserve">)== 0) </w:t>
            </w:r>
          </w:p>
          <w:p w14:paraId="0DBB21D0"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gramStart"/>
            <w:r w:rsidRPr="00BE2D13">
              <w:rPr>
                <w:rFonts w:ascii="Times New Roman" w:eastAsia="Times New Roman" w:hAnsi="Times New Roman" w:cs="Times New Roman"/>
                <w:sz w:val="28"/>
                <w:szCs w:val="28"/>
              </w:rPr>
              <w:t>exit(</w:t>
            </w:r>
            <w:proofErr w:type="gramEnd"/>
            <w:r w:rsidRPr="00BE2D13">
              <w:rPr>
                <w:rFonts w:ascii="Times New Roman" w:eastAsia="Times New Roman" w:hAnsi="Times New Roman" w:cs="Times New Roman"/>
                <w:sz w:val="28"/>
                <w:szCs w:val="28"/>
              </w:rPr>
              <w:t>0);           /* terminate child */</w:t>
            </w:r>
          </w:p>
          <w:p w14:paraId="5F0CF211"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else</w:t>
            </w:r>
          </w:p>
          <w:p w14:paraId="0EAF5749"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r w:rsidRPr="00BE2D13">
              <w:rPr>
                <w:rFonts w:ascii="Times New Roman" w:eastAsia="Times New Roman" w:hAnsi="Times New Roman" w:cs="Times New Roman"/>
                <w:sz w:val="28"/>
                <w:szCs w:val="28"/>
              </w:rPr>
              <w:t>cpid</w:t>
            </w:r>
            <w:proofErr w:type="spellEnd"/>
            <w:r w:rsidRPr="00BE2D13">
              <w:rPr>
                <w:rFonts w:ascii="Times New Roman" w:eastAsia="Times New Roman" w:hAnsi="Times New Roman" w:cs="Times New Roman"/>
                <w:sz w:val="28"/>
                <w:szCs w:val="28"/>
              </w:rPr>
              <w:t xml:space="preserve"> = </w:t>
            </w:r>
            <w:proofErr w:type="gramStart"/>
            <w:r w:rsidRPr="00BE2D13">
              <w:rPr>
                <w:rFonts w:ascii="Times New Roman" w:eastAsia="Times New Roman" w:hAnsi="Times New Roman" w:cs="Times New Roman"/>
                <w:sz w:val="28"/>
                <w:szCs w:val="28"/>
              </w:rPr>
              <w:t>wait(</w:t>
            </w:r>
            <w:proofErr w:type="gramEnd"/>
            <w:r w:rsidRPr="00BE2D13">
              <w:rPr>
                <w:rFonts w:ascii="Times New Roman" w:eastAsia="Times New Roman" w:hAnsi="Times New Roman" w:cs="Times New Roman"/>
                <w:sz w:val="28"/>
                <w:szCs w:val="28"/>
              </w:rPr>
              <w:t>NULL); /* reaping parent */</w:t>
            </w:r>
          </w:p>
          <w:p w14:paraId="77B44E94"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proofErr w:type="gram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w:t>
            </w:r>
            <w:proofErr w:type="gramEnd"/>
            <w:r w:rsidRPr="00BE2D13">
              <w:rPr>
                <w:rFonts w:ascii="Times New Roman" w:eastAsia="Times New Roman" w:hAnsi="Times New Roman" w:cs="Times New Roman"/>
                <w:sz w:val="28"/>
                <w:szCs w:val="28"/>
              </w:rPr>
              <w:t xml:space="preserve">"Parent </w:t>
            </w:r>
            <w:proofErr w:type="spellStart"/>
            <w:r w:rsidRPr="00BE2D13">
              <w:rPr>
                <w:rFonts w:ascii="Times New Roman" w:eastAsia="Times New Roman" w:hAnsi="Times New Roman" w:cs="Times New Roman"/>
                <w:sz w:val="28"/>
                <w:szCs w:val="28"/>
              </w:rPr>
              <w:t>pid</w:t>
            </w:r>
            <w:proofErr w:type="spellEnd"/>
            <w:r w:rsidRPr="00BE2D13">
              <w:rPr>
                <w:rFonts w:ascii="Times New Roman" w:eastAsia="Times New Roman" w:hAnsi="Times New Roman" w:cs="Times New Roman"/>
                <w:sz w:val="28"/>
                <w:szCs w:val="28"/>
              </w:rPr>
              <w:t xml:space="preserve"> = %d\n", </w:t>
            </w:r>
            <w:proofErr w:type="spellStart"/>
            <w:r w:rsidRPr="00BE2D13">
              <w:rPr>
                <w:rFonts w:ascii="Times New Roman" w:eastAsia="Times New Roman" w:hAnsi="Times New Roman" w:cs="Times New Roman"/>
                <w:sz w:val="28"/>
                <w:szCs w:val="28"/>
              </w:rPr>
              <w:t>getpid</w:t>
            </w:r>
            <w:proofErr w:type="spellEnd"/>
            <w:r w:rsidRPr="00BE2D13">
              <w:rPr>
                <w:rFonts w:ascii="Times New Roman" w:eastAsia="Times New Roman" w:hAnsi="Times New Roman" w:cs="Times New Roman"/>
                <w:sz w:val="28"/>
                <w:szCs w:val="28"/>
              </w:rPr>
              <w:t xml:space="preserve">()); </w:t>
            </w:r>
          </w:p>
          <w:p w14:paraId="5B377368"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proofErr w:type="gram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w:t>
            </w:r>
            <w:proofErr w:type="gramEnd"/>
            <w:r w:rsidRPr="00BE2D13">
              <w:rPr>
                <w:rFonts w:ascii="Times New Roman" w:eastAsia="Times New Roman" w:hAnsi="Times New Roman" w:cs="Times New Roman"/>
                <w:sz w:val="28"/>
                <w:szCs w:val="28"/>
              </w:rPr>
              <w:t xml:space="preserve">"Child </w:t>
            </w:r>
            <w:proofErr w:type="spellStart"/>
            <w:r w:rsidRPr="00BE2D13">
              <w:rPr>
                <w:rFonts w:ascii="Times New Roman" w:eastAsia="Times New Roman" w:hAnsi="Times New Roman" w:cs="Times New Roman"/>
                <w:sz w:val="28"/>
                <w:szCs w:val="28"/>
              </w:rPr>
              <w:t>pid</w:t>
            </w:r>
            <w:proofErr w:type="spellEnd"/>
            <w:r w:rsidRPr="00BE2D13">
              <w:rPr>
                <w:rFonts w:ascii="Times New Roman" w:eastAsia="Times New Roman" w:hAnsi="Times New Roman" w:cs="Times New Roman"/>
                <w:sz w:val="28"/>
                <w:szCs w:val="28"/>
              </w:rPr>
              <w:t xml:space="preserve"> = %d\n", </w:t>
            </w:r>
            <w:proofErr w:type="spellStart"/>
            <w:r w:rsidRPr="00BE2D13">
              <w:rPr>
                <w:rFonts w:ascii="Times New Roman" w:eastAsia="Times New Roman" w:hAnsi="Times New Roman" w:cs="Times New Roman"/>
                <w:sz w:val="28"/>
                <w:szCs w:val="28"/>
              </w:rPr>
              <w:t>cpid</w:t>
            </w:r>
            <w:proofErr w:type="spellEnd"/>
            <w:r w:rsidRPr="00BE2D13">
              <w:rPr>
                <w:rFonts w:ascii="Times New Roman" w:eastAsia="Times New Roman" w:hAnsi="Times New Roman" w:cs="Times New Roman"/>
                <w:sz w:val="28"/>
                <w:szCs w:val="28"/>
              </w:rPr>
              <w:t xml:space="preserve">); </w:t>
            </w:r>
          </w:p>
          <w:p w14:paraId="79534F7E"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
          <w:p w14:paraId="0C1D9880"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return 0; </w:t>
            </w:r>
          </w:p>
          <w:p w14:paraId="66702690"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w:t>
            </w:r>
          </w:p>
        </w:tc>
      </w:tr>
    </w:tbl>
    <w:p w14:paraId="28C201CC" w14:textId="77777777" w:rsidR="003B47C5" w:rsidRPr="00BE2D13" w:rsidRDefault="003B47C5" w:rsidP="00BE2D13">
      <w:pPr>
        <w:shd w:val="clear" w:color="auto" w:fill="FFFFFF" w:themeFill="background1"/>
        <w:spacing w:after="167" w:line="240" w:lineRule="auto"/>
        <w:textAlignment w:val="baseline"/>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Output:</w:t>
      </w:r>
    </w:p>
    <w:p w14:paraId="35CBAFA0"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Parent </w:t>
      </w:r>
      <w:proofErr w:type="spellStart"/>
      <w:r w:rsidRPr="00BE2D13">
        <w:rPr>
          <w:rFonts w:ascii="Times New Roman" w:eastAsia="Times New Roman" w:hAnsi="Times New Roman" w:cs="Times New Roman"/>
          <w:sz w:val="28"/>
          <w:szCs w:val="28"/>
        </w:rPr>
        <w:t>pid</w:t>
      </w:r>
      <w:proofErr w:type="spellEnd"/>
      <w:r w:rsidRPr="00BE2D13">
        <w:rPr>
          <w:rFonts w:ascii="Times New Roman" w:eastAsia="Times New Roman" w:hAnsi="Times New Roman" w:cs="Times New Roman"/>
          <w:sz w:val="28"/>
          <w:szCs w:val="28"/>
        </w:rPr>
        <w:t xml:space="preserve"> = 12345678 </w:t>
      </w:r>
    </w:p>
    <w:p w14:paraId="621D4FA9"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Child </w:t>
      </w:r>
      <w:proofErr w:type="spellStart"/>
      <w:r w:rsidRPr="00BE2D13">
        <w:rPr>
          <w:rFonts w:ascii="Times New Roman" w:eastAsia="Times New Roman" w:hAnsi="Times New Roman" w:cs="Times New Roman"/>
          <w:sz w:val="28"/>
          <w:szCs w:val="28"/>
        </w:rPr>
        <w:t>pid</w:t>
      </w:r>
      <w:proofErr w:type="spellEnd"/>
      <w:r w:rsidRPr="00BE2D13">
        <w:rPr>
          <w:rFonts w:ascii="Times New Roman" w:eastAsia="Times New Roman" w:hAnsi="Times New Roman" w:cs="Times New Roman"/>
          <w:sz w:val="28"/>
          <w:szCs w:val="28"/>
        </w:rPr>
        <w:t xml:space="preserve"> = 89546848 </w:t>
      </w:r>
    </w:p>
    <w:p w14:paraId="1985EBA0" w14:textId="77777777" w:rsidR="003B47C5" w:rsidRPr="00BE2D13" w:rsidRDefault="003B47C5" w:rsidP="00BE2D13">
      <w:pPr>
        <w:shd w:val="clear" w:color="auto" w:fill="FFFFFF" w:themeFill="background1"/>
        <w:rPr>
          <w:rFonts w:ascii="Times New Roman" w:hAnsi="Times New Roman" w:cs="Times New Roman"/>
          <w:sz w:val="28"/>
          <w:szCs w:val="28"/>
        </w:rPr>
      </w:pPr>
    </w:p>
    <w:p w14:paraId="41AD1BD0" w14:textId="77777777" w:rsidR="003B47C5" w:rsidRPr="00BE2D13" w:rsidRDefault="003B47C5" w:rsidP="00BE2D13">
      <w:pPr>
        <w:shd w:val="clear" w:color="auto" w:fill="FFFFFF" w:themeFill="background1"/>
        <w:rPr>
          <w:rFonts w:ascii="Times New Roman" w:hAnsi="Times New Roman" w:cs="Times New Roman"/>
          <w:sz w:val="28"/>
          <w:szCs w:val="28"/>
        </w:rPr>
      </w:pPr>
    </w:p>
    <w:p w14:paraId="2910C75E" w14:textId="77777777" w:rsidR="003B47C5" w:rsidRPr="00BE2D13" w:rsidRDefault="003B47C5" w:rsidP="00BE2D13">
      <w:pPr>
        <w:shd w:val="clear" w:color="auto" w:fill="FFFFFF" w:themeFill="background1"/>
        <w:rPr>
          <w:rFonts w:ascii="Times New Roman" w:hAnsi="Times New Roman" w:cs="Times New Roman"/>
          <w:sz w:val="28"/>
          <w:szCs w:val="28"/>
        </w:rPr>
      </w:pPr>
    </w:p>
    <w:p w14:paraId="03BD1B99" w14:textId="77777777" w:rsidR="003B47C5" w:rsidRPr="00BE2D13" w:rsidRDefault="003B47C5" w:rsidP="00BE2D13">
      <w:pPr>
        <w:shd w:val="clear" w:color="auto" w:fill="FFFFFF" w:themeFill="background1"/>
        <w:rPr>
          <w:rFonts w:ascii="Times New Roman" w:hAnsi="Times New Roman" w:cs="Times New Roman"/>
          <w:sz w:val="28"/>
          <w:szCs w:val="28"/>
        </w:rPr>
      </w:pPr>
    </w:p>
    <w:tbl>
      <w:tblPr>
        <w:tblW w:w="9480" w:type="dxa"/>
        <w:tblInd w:w="567" w:type="dxa"/>
        <w:tblCellMar>
          <w:left w:w="0" w:type="dxa"/>
          <w:right w:w="0" w:type="dxa"/>
        </w:tblCellMar>
        <w:tblLook w:val="04A0" w:firstRow="1" w:lastRow="0" w:firstColumn="1" w:lastColumn="0" w:noHBand="0" w:noVBand="1"/>
      </w:tblPr>
      <w:tblGrid>
        <w:gridCol w:w="9480"/>
      </w:tblGrid>
      <w:tr w:rsidR="003B47C5" w:rsidRPr="00BE2D13" w14:paraId="13241D6E" w14:textId="77777777" w:rsidTr="009848F2">
        <w:tc>
          <w:tcPr>
            <w:tcW w:w="9480" w:type="dxa"/>
            <w:vAlign w:val="center"/>
            <w:hideMark/>
          </w:tcPr>
          <w:p w14:paraId="08D863C6" w14:textId="77777777" w:rsidR="003B47C5" w:rsidRPr="009848F2" w:rsidRDefault="003B47C5" w:rsidP="00BE2D13">
            <w:pPr>
              <w:shd w:val="clear" w:color="auto" w:fill="FFFFFF" w:themeFill="background1"/>
              <w:spacing w:after="0" w:line="240" w:lineRule="auto"/>
              <w:rPr>
                <w:rFonts w:ascii="Times New Roman" w:eastAsia="Times New Roman" w:hAnsi="Times New Roman" w:cs="Times New Roman"/>
                <w:b/>
                <w:bCs/>
                <w:sz w:val="28"/>
                <w:szCs w:val="28"/>
              </w:rPr>
            </w:pPr>
            <w:r w:rsidRPr="009848F2">
              <w:rPr>
                <w:rFonts w:ascii="Times New Roman" w:eastAsia="Times New Roman" w:hAnsi="Times New Roman" w:cs="Times New Roman"/>
                <w:b/>
                <w:bCs/>
                <w:sz w:val="28"/>
                <w:szCs w:val="28"/>
              </w:rPr>
              <w:lastRenderedPageBreak/>
              <w:t xml:space="preserve">// C program to demonstrate working of </w:t>
            </w:r>
            <w:proofErr w:type="gramStart"/>
            <w:r w:rsidRPr="009848F2">
              <w:rPr>
                <w:rFonts w:ascii="Times New Roman" w:eastAsia="Times New Roman" w:hAnsi="Times New Roman" w:cs="Times New Roman"/>
                <w:b/>
                <w:bCs/>
                <w:sz w:val="28"/>
                <w:szCs w:val="28"/>
              </w:rPr>
              <w:t>wait(</w:t>
            </w:r>
            <w:proofErr w:type="gramEnd"/>
            <w:r w:rsidRPr="009848F2">
              <w:rPr>
                <w:rFonts w:ascii="Times New Roman" w:eastAsia="Times New Roman" w:hAnsi="Times New Roman" w:cs="Times New Roman"/>
                <w:b/>
                <w:bCs/>
                <w:sz w:val="28"/>
                <w:szCs w:val="28"/>
              </w:rPr>
              <w:t xml:space="preserve">) </w:t>
            </w:r>
          </w:p>
          <w:p w14:paraId="70785654"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#include&lt;stdio.h&gt; </w:t>
            </w:r>
          </w:p>
          <w:p w14:paraId="5394C595"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#include&lt;sys/wait.h&gt; </w:t>
            </w:r>
          </w:p>
          <w:p w14:paraId="0D6CC2B8"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#include&lt;unistd.h&gt; </w:t>
            </w:r>
          </w:p>
          <w:p w14:paraId="2076BB4D"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
          <w:p w14:paraId="05FC4421"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int </w:t>
            </w:r>
            <w:proofErr w:type="gramStart"/>
            <w:r w:rsidRPr="00BE2D13">
              <w:rPr>
                <w:rFonts w:ascii="Times New Roman" w:eastAsia="Times New Roman" w:hAnsi="Times New Roman" w:cs="Times New Roman"/>
                <w:sz w:val="28"/>
                <w:szCs w:val="28"/>
              </w:rPr>
              <w:t>main(</w:t>
            </w:r>
            <w:proofErr w:type="gramEnd"/>
            <w:r w:rsidRPr="00BE2D13">
              <w:rPr>
                <w:rFonts w:ascii="Times New Roman" w:eastAsia="Times New Roman" w:hAnsi="Times New Roman" w:cs="Times New Roman"/>
                <w:sz w:val="28"/>
                <w:szCs w:val="28"/>
              </w:rPr>
              <w:t xml:space="preserve">) </w:t>
            </w:r>
          </w:p>
          <w:p w14:paraId="39CE6095"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w:t>
            </w:r>
          </w:p>
          <w:p w14:paraId="3D5C0F9E"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if (</w:t>
            </w:r>
            <w:proofErr w:type="gramStart"/>
            <w:r w:rsidRPr="00BE2D13">
              <w:rPr>
                <w:rFonts w:ascii="Times New Roman" w:eastAsia="Times New Roman" w:hAnsi="Times New Roman" w:cs="Times New Roman"/>
                <w:sz w:val="28"/>
                <w:szCs w:val="28"/>
              </w:rPr>
              <w:t>fork(</w:t>
            </w:r>
            <w:proofErr w:type="gramEnd"/>
            <w:r w:rsidRPr="00BE2D13">
              <w:rPr>
                <w:rFonts w:ascii="Times New Roman" w:eastAsia="Times New Roman" w:hAnsi="Times New Roman" w:cs="Times New Roman"/>
                <w:sz w:val="28"/>
                <w:szCs w:val="28"/>
              </w:rPr>
              <w:t xml:space="preserve">)== 0) </w:t>
            </w:r>
          </w:p>
          <w:p w14:paraId="0FCFF1EC"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proofErr w:type="gram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w:t>
            </w:r>
            <w:proofErr w:type="gramEnd"/>
            <w:r w:rsidRPr="00BE2D13">
              <w:rPr>
                <w:rFonts w:ascii="Times New Roman" w:eastAsia="Times New Roman" w:hAnsi="Times New Roman" w:cs="Times New Roman"/>
                <w:sz w:val="28"/>
                <w:szCs w:val="28"/>
              </w:rPr>
              <w:t xml:space="preserve">"HC: hello from child\n"); </w:t>
            </w:r>
          </w:p>
          <w:p w14:paraId="3780B630"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else</w:t>
            </w:r>
          </w:p>
          <w:p w14:paraId="5FDA25E7"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 </w:t>
            </w:r>
          </w:p>
          <w:p w14:paraId="4EED0049"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proofErr w:type="gram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w:t>
            </w:r>
            <w:proofErr w:type="gramEnd"/>
            <w:r w:rsidRPr="00BE2D13">
              <w:rPr>
                <w:rFonts w:ascii="Times New Roman" w:eastAsia="Times New Roman" w:hAnsi="Times New Roman" w:cs="Times New Roman"/>
                <w:sz w:val="28"/>
                <w:szCs w:val="28"/>
              </w:rPr>
              <w:t xml:space="preserve">"HP: hello from parent\n"); </w:t>
            </w:r>
          </w:p>
          <w:p w14:paraId="7530C38A"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gramStart"/>
            <w:r w:rsidRPr="00BE2D13">
              <w:rPr>
                <w:rFonts w:ascii="Times New Roman" w:eastAsia="Times New Roman" w:hAnsi="Times New Roman" w:cs="Times New Roman"/>
                <w:sz w:val="28"/>
                <w:szCs w:val="28"/>
              </w:rPr>
              <w:t>wait(</w:t>
            </w:r>
            <w:proofErr w:type="gramEnd"/>
            <w:r w:rsidRPr="00BE2D13">
              <w:rPr>
                <w:rFonts w:ascii="Times New Roman" w:eastAsia="Times New Roman" w:hAnsi="Times New Roman" w:cs="Times New Roman"/>
                <w:sz w:val="28"/>
                <w:szCs w:val="28"/>
              </w:rPr>
              <w:t xml:space="preserve">NULL); </w:t>
            </w:r>
          </w:p>
          <w:p w14:paraId="6ACA68DC"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proofErr w:type="gram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w:t>
            </w:r>
            <w:proofErr w:type="gramEnd"/>
            <w:r w:rsidRPr="00BE2D13">
              <w:rPr>
                <w:rFonts w:ascii="Times New Roman" w:eastAsia="Times New Roman" w:hAnsi="Times New Roman" w:cs="Times New Roman"/>
                <w:sz w:val="28"/>
                <w:szCs w:val="28"/>
              </w:rPr>
              <w:t xml:space="preserve">"CT: child has terminated\n"); </w:t>
            </w:r>
          </w:p>
          <w:p w14:paraId="7225B721"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 </w:t>
            </w:r>
          </w:p>
          <w:p w14:paraId="2BEF6CE4"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
          <w:p w14:paraId="1B314311"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w:t>
            </w:r>
            <w:proofErr w:type="spellStart"/>
            <w:r w:rsidRPr="00BE2D13">
              <w:rPr>
                <w:rFonts w:ascii="Times New Roman" w:eastAsia="Times New Roman" w:hAnsi="Times New Roman" w:cs="Times New Roman"/>
                <w:sz w:val="28"/>
                <w:szCs w:val="28"/>
              </w:rPr>
              <w:t>printf</w:t>
            </w:r>
            <w:proofErr w:type="spellEnd"/>
            <w:r w:rsidRPr="00BE2D13">
              <w:rPr>
                <w:rFonts w:ascii="Times New Roman" w:eastAsia="Times New Roman" w:hAnsi="Times New Roman" w:cs="Times New Roman"/>
                <w:sz w:val="28"/>
                <w:szCs w:val="28"/>
              </w:rPr>
              <w:t xml:space="preserve">("Bye\n"); </w:t>
            </w:r>
          </w:p>
          <w:p w14:paraId="4BE6ADA7"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return 0; </w:t>
            </w:r>
          </w:p>
          <w:p w14:paraId="6BA0CEA2" w14:textId="77777777" w:rsidR="003B47C5" w:rsidRPr="00BE2D13" w:rsidRDefault="003B47C5" w:rsidP="00BE2D13">
            <w:pPr>
              <w:shd w:val="clear" w:color="auto" w:fill="FFFFFF" w:themeFill="background1"/>
              <w:spacing w:after="0" w:line="240" w:lineRule="auto"/>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 xml:space="preserve">} </w:t>
            </w:r>
          </w:p>
        </w:tc>
      </w:tr>
    </w:tbl>
    <w:p w14:paraId="6B89D31C" w14:textId="77777777" w:rsidR="003B47C5" w:rsidRPr="00BE2D13" w:rsidRDefault="003B47C5" w:rsidP="00BE2D13">
      <w:pPr>
        <w:shd w:val="clear" w:color="auto" w:fill="FFFFFF" w:themeFill="background1"/>
        <w:spacing w:after="167" w:line="240" w:lineRule="auto"/>
        <w:textAlignment w:val="baseline"/>
        <w:rPr>
          <w:rFonts w:ascii="Times New Roman" w:eastAsia="Times New Roman" w:hAnsi="Times New Roman" w:cs="Times New Roman"/>
          <w:sz w:val="28"/>
          <w:szCs w:val="28"/>
        </w:rPr>
      </w:pPr>
      <w:r w:rsidRPr="00BE2D13">
        <w:rPr>
          <w:rFonts w:ascii="Times New Roman" w:eastAsia="Times New Roman" w:hAnsi="Times New Roman" w:cs="Times New Roman"/>
          <w:sz w:val="28"/>
          <w:szCs w:val="28"/>
        </w:rPr>
        <w:t>Output: depend on environment</w:t>
      </w:r>
    </w:p>
    <w:p w14:paraId="2174C452" w14:textId="77777777" w:rsidR="003B47C5" w:rsidRPr="00BE2D13" w:rsidRDefault="003B47C5" w:rsidP="00BE2D13">
      <w:pPr>
        <w:shd w:val="clear" w:color="auto" w:fill="FFFFFF" w:themeFill="background1"/>
        <w:spacing w:after="0" w:line="240" w:lineRule="auto"/>
        <w:rPr>
          <w:ins w:id="0" w:author="Unknown"/>
          <w:rFonts w:ascii="Times New Roman" w:eastAsia="Times New Roman" w:hAnsi="Times New Roman" w:cs="Times New Roman"/>
          <w:sz w:val="28"/>
          <w:szCs w:val="28"/>
        </w:rPr>
      </w:pPr>
      <w:ins w:id="1" w:author="Unknown">
        <w:r w:rsidRPr="00BE2D13">
          <w:rPr>
            <w:rFonts w:ascii="Times New Roman" w:eastAsia="Times New Roman" w:hAnsi="Times New Roman" w:cs="Times New Roman"/>
            <w:sz w:val="28"/>
            <w:szCs w:val="28"/>
          </w:rPr>
          <w:br/>
        </w:r>
      </w:ins>
    </w:p>
    <w:p w14:paraId="179C4E0A"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2" w:author="Unknown"/>
          <w:rFonts w:ascii="Times New Roman" w:eastAsia="Times New Roman" w:hAnsi="Times New Roman" w:cs="Times New Roman"/>
          <w:sz w:val="28"/>
          <w:szCs w:val="28"/>
        </w:rPr>
      </w:pPr>
      <w:ins w:id="3" w:author="Unknown">
        <w:r w:rsidRPr="00BE2D13">
          <w:rPr>
            <w:rFonts w:ascii="Times New Roman" w:eastAsia="Times New Roman" w:hAnsi="Times New Roman" w:cs="Times New Roman"/>
            <w:sz w:val="28"/>
            <w:szCs w:val="28"/>
          </w:rPr>
          <w:t>HC: hello from child</w:t>
        </w:r>
      </w:ins>
    </w:p>
    <w:p w14:paraId="626A9DB6"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4" w:author="Unknown"/>
          <w:rFonts w:ascii="Times New Roman" w:eastAsia="Times New Roman" w:hAnsi="Times New Roman" w:cs="Times New Roman"/>
          <w:sz w:val="28"/>
          <w:szCs w:val="28"/>
        </w:rPr>
      </w:pPr>
      <w:ins w:id="5" w:author="Unknown">
        <w:r w:rsidRPr="00BE2D13">
          <w:rPr>
            <w:rFonts w:ascii="Times New Roman" w:eastAsia="Times New Roman" w:hAnsi="Times New Roman" w:cs="Times New Roman"/>
            <w:sz w:val="28"/>
            <w:szCs w:val="28"/>
          </w:rPr>
          <w:t>Bye</w:t>
        </w:r>
      </w:ins>
    </w:p>
    <w:p w14:paraId="2F314548"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6" w:author="Unknown"/>
          <w:rFonts w:ascii="Times New Roman" w:eastAsia="Times New Roman" w:hAnsi="Times New Roman" w:cs="Times New Roman"/>
          <w:sz w:val="28"/>
          <w:szCs w:val="28"/>
        </w:rPr>
      </w:pPr>
      <w:ins w:id="7" w:author="Unknown">
        <w:r w:rsidRPr="00BE2D13">
          <w:rPr>
            <w:rFonts w:ascii="Times New Roman" w:eastAsia="Times New Roman" w:hAnsi="Times New Roman" w:cs="Times New Roman"/>
            <w:sz w:val="28"/>
            <w:szCs w:val="28"/>
          </w:rPr>
          <w:t>HP: hello from parent</w:t>
        </w:r>
      </w:ins>
    </w:p>
    <w:p w14:paraId="103B9FCB"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8" w:author="Unknown"/>
          <w:rFonts w:ascii="Times New Roman" w:eastAsia="Times New Roman" w:hAnsi="Times New Roman" w:cs="Times New Roman"/>
          <w:sz w:val="28"/>
          <w:szCs w:val="28"/>
        </w:rPr>
      </w:pPr>
      <w:ins w:id="9" w:author="Unknown">
        <w:r w:rsidRPr="00BE2D13">
          <w:rPr>
            <w:rFonts w:ascii="Times New Roman" w:eastAsia="Times New Roman" w:hAnsi="Times New Roman" w:cs="Times New Roman"/>
            <w:sz w:val="28"/>
            <w:szCs w:val="28"/>
          </w:rPr>
          <w:t>CT: child has terminated</w:t>
        </w:r>
      </w:ins>
    </w:p>
    <w:p w14:paraId="5A6DF0E8"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10" w:author="Unknown"/>
          <w:rFonts w:ascii="Times New Roman" w:eastAsia="Times New Roman" w:hAnsi="Times New Roman" w:cs="Times New Roman"/>
          <w:sz w:val="28"/>
          <w:szCs w:val="28"/>
        </w:rPr>
      </w:pPr>
      <w:ins w:id="11" w:author="Unknown">
        <w:r w:rsidRPr="00BE2D13">
          <w:rPr>
            <w:rFonts w:ascii="Times New Roman" w:eastAsia="Times New Roman" w:hAnsi="Times New Roman" w:cs="Times New Roman"/>
            <w:sz w:val="28"/>
            <w:szCs w:val="28"/>
          </w:rPr>
          <w:t xml:space="preserve">     (or)</w:t>
        </w:r>
      </w:ins>
    </w:p>
    <w:p w14:paraId="46BFDD08"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12" w:author="Unknown"/>
          <w:rFonts w:ascii="Times New Roman" w:eastAsia="Times New Roman" w:hAnsi="Times New Roman" w:cs="Times New Roman"/>
          <w:sz w:val="28"/>
          <w:szCs w:val="28"/>
        </w:rPr>
      </w:pPr>
      <w:ins w:id="13" w:author="Unknown">
        <w:r w:rsidRPr="00BE2D13">
          <w:rPr>
            <w:rFonts w:ascii="Times New Roman" w:eastAsia="Times New Roman" w:hAnsi="Times New Roman" w:cs="Times New Roman"/>
            <w:sz w:val="28"/>
            <w:szCs w:val="28"/>
          </w:rPr>
          <w:t>HP: hello from parent</w:t>
        </w:r>
      </w:ins>
    </w:p>
    <w:p w14:paraId="498F5333"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14" w:author="Unknown"/>
          <w:rFonts w:ascii="Times New Roman" w:eastAsia="Times New Roman" w:hAnsi="Times New Roman" w:cs="Times New Roman"/>
          <w:sz w:val="28"/>
          <w:szCs w:val="28"/>
        </w:rPr>
      </w:pPr>
      <w:ins w:id="15" w:author="Unknown">
        <w:r w:rsidRPr="00BE2D13">
          <w:rPr>
            <w:rFonts w:ascii="Times New Roman" w:eastAsia="Times New Roman" w:hAnsi="Times New Roman" w:cs="Times New Roman"/>
            <w:sz w:val="28"/>
            <w:szCs w:val="28"/>
          </w:rPr>
          <w:t>HC: hello from child</w:t>
        </w:r>
      </w:ins>
    </w:p>
    <w:p w14:paraId="1A779675"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16" w:author="Unknown"/>
          <w:rFonts w:ascii="Times New Roman" w:eastAsia="Times New Roman" w:hAnsi="Times New Roman" w:cs="Times New Roman"/>
          <w:sz w:val="28"/>
          <w:szCs w:val="28"/>
        </w:rPr>
      </w:pPr>
      <w:ins w:id="17" w:author="Unknown">
        <w:r w:rsidRPr="00BE2D13">
          <w:rPr>
            <w:rFonts w:ascii="Times New Roman" w:eastAsia="Times New Roman" w:hAnsi="Times New Roman" w:cs="Times New Roman"/>
            <w:sz w:val="28"/>
            <w:szCs w:val="28"/>
          </w:rPr>
          <w:t xml:space="preserve">CT: child has terminated    // this sentence does </w:t>
        </w:r>
      </w:ins>
    </w:p>
    <w:p w14:paraId="78D3D28E"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18" w:author="Unknown"/>
          <w:rFonts w:ascii="Times New Roman" w:eastAsia="Times New Roman" w:hAnsi="Times New Roman" w:cs="Times New Roman"/>
          <w:sz w:val="28"/>
          <w:szCs w:val="28"/>
        </w:rPr>
      </w:pPr>
      <w:ins w:id="19" w:author="Unknown">
        <w:r w:rsidRPr="00BE2D13">
          <w:rPr>
            <w:rFonts w:ascii="Times New Roman" w:eastAsia="Times New Roman" w:hAnsi="Times New Roman" w:cs="Times New Roman"/>
            <w:sz w:val="28"/>
            <w:szCs w:val="28"/>
          </w:rPr>
          <w:t xml:space="preserve">                            // not print before HC </w:t>
        </w:r>
      </w:ins>
    </w:p>
    <w:p w14:paraId="7141796F"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20" w:author="Unknown"/>
          <w:rFonts w:ascii="Times New Roman" w:eastAsia="Times New Roman" w:hAnsi="Times New Roman" w:cs="Times New Roman"/>
          <w:sz w:val="28"/>
          <w:szCs w:val="28"/>
        </w:rPr>
      </w:pPr>
      <w:ins w:id="21" w:author="Unknown">
        <w:r w:rsidRPr="00BE2D13">
          <w:rPr>
            <w:rFonts w:ascii="Times New Roman" w:eastAsia="Times New Roman" w:hAnsi="Times New Roman" w:cs="Times New Roman"/>
            <w:sz w:val="28"/>
            <w:szCs w:val="28"/>
          </w:rPr>
          <w:t xml:space="preserve">                            // because of wait.</w:t>
        </w:r>
      </w:ins>
    </w:p>
    <w:p w14:paraId="77DC8E3B" w14:textId="77777777" w:rsidR="003B47C5" w:rsidRPr="00BE2D13" w:rsidRDefault="003B47C5" w:rsidP="00BE2D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ins w:id="22" w:author="Unknown"/>
          <w:rFonts w:ascii="Times New Roman" w:eastAsia="Times New Roman" w:hAnsi="Times New Roman" w:cs="Times New Roman"/>
          <w:sz w:val="28"/>
          <w:szCs w:val="28"/>
        </w:rPr>
      </w:pPr>
      <w:ins w:id="23" w:author="Unknown">
        <w:r w:rsidRPr="00BE2D13">
          <w:rPr>
            <w:rFonts w:ascii="Times New Roman" w:eastAsia="Times New Roman" w:hAnsi="Times New Roman" w:cs="Times New Roman"/>
            <w:sz w:val="28"/>
            <w:szCs w:val="28"/>
          </w:rPr>
          <w:t>Bye</w:t>
        </w:r>
      </w:ins>
    </w:p>
    <w:p w14:paraId="1486C660" w14:textId="48F6617D" w:rsidR="003B47C5" w:rsidRPr="00BE2D13" w:rsidRDefault="009848F2" w:rsidP="00BE2D13">
      <w:p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w:t>
      </w:r>
    </w:p>
    <w:sectPr w:rsidR="003B47C5" w:rsidRPr="00BE2D13" w:rsidSect="00BC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0931"/>
    <w:multiLevelType w:val="hybridMultilevel"/>
    <w:tmpl w:val="8432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UzMjM1MjIxNzM2sTBX0lEKTi0uzszPAykwrgUAc0BkYSwAAAA="/>
  </w:docVars>
  <w:rsids>
    <w:rsidRoot w:val="00A1446F"/>
    <w:rsid w:val="003B47C5"/>
    <w:rsid w:val="008D744B"/>
    <w:rsid w:val="008E0456"/>
    <w:rsid w:val="009848F2"/>
    <w:rsid w:val="00A1446F"/>
    <w:rsid w:val="00B42E8B"/>
    <w:rsid w:val="00BC08A3"/>
    <w:rsid w:val="00BE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BD40"/>
  <w15:docId w15:val="{0DDAFB3B-D1EF-4BCF-A4D9-9EEC563A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A3"/>
  </w:style>
  <w:style w:type="paragraph" w:styleId="Heading2">
    <w:name w:val="heading 2"/>
    <w:basedOn w:val="Normal"/>
    <w:link w:val="Heading2Char"/>
    <w:uiPriority w:val="9"/>
    <w:qFormat/>
    <w:rsid w:val="00A14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4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46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B47C5"/>
    <w:rPr>
      <w:rFonts w:ascii="Courier New" w:eastAsia="Times New Roman" w:hAnsi="Courier New" w:cs="Courier New"/>
      <w:sz w:val="20"/>
      <w:szCs w:val="20"/>
    </w:rPr>
  </w:style>
  <w:style w:type="paragraph" w:styleId="NormalWeb">
    <w:name w:val="Normal (Web)"/>
    <w:basedOn w:val="Normal"/>
    <w:uiPriority w:val="99"/>
    <w:semiHidden/>
    <w:unhideWhenUsed/>
    <w:rsid w:val="003B47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7C5"/>
    <w:rPr>
      <w:rFonts w:ascii="Courier New" w:eastAsia="Times New Roman" w:hAnsi="Courier New" w:cs="Courier New"/>
      <w:sz w:val="20"/>
      <w:szCs w:val="20"/>
    </w:rPr>
  </w:style>
  <w:style w:type="paragraph" w:styleId="ListParagraph">
    <w:name w:val="List Paragraph"/>
    <w:basedOn w:val="Normal"/>
    <w:uiPriority w:val="34"/>
    <w:qFormat/>
    <w:rsid w:val="008E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76849">
      <w:bodyDiv w:val="1"/>
      <w:marLeft w:val="0"/>
      <w:marRight w:val="0"/>
      <w:marTop w:val="0"/>
      <w:marBottom w:val="0"/>
      <w:divBdr>
        <w:top w:val="none" w:sz="0" w:space="0" w:color="auto"/>
        <w:left w:val="none" w:sz="0" w:space="0" w:color="auto"/>
        <w:bottom w:val="none" w:sz="0" w:space="0" w:color="auto"/>
        <w:right w:val="none" w:sz="0" w:space="0" w:color="auto"/>
      </w:divBdr>
      <w:divsChild>
        <w:div w:id="1867012914">
          <w:marLeft w:val="0"/>
          <w:marRight w:val="0"/>
          <w:marTop w:val="0"/>
          <w:marBottom w:val="167"/>
          <w:divBdr>
            <w:top w:val="none" w:sz="0" w:space="0" w:color="auto"/>
            <w:left w:val="none" w:sz="0" w:space="0" w:color="auto"/>
            <w:bottom w:val="none" w:sz="0" w:space="0" w:color="auto"/>
            <w:right w:val="none" w:sz="0" w:space="0" w:color="auto"/>
          </w:divBdr>
          <w:divsChild>
            <w:div w:id="253049983">
              <w:marLeft w:val="0"/>
              <w:marRight w:val="0"/>
              <w:marTop w:val="0"/>
              <w:marBottom w:val="0"/>
              <w:divBdr>
                <w:top w:val="none" w:sz="0" w:space="0" w:color="auto"/>
                <w:left w:val="none" w:sz="0" w:space="0" w:color="auto"/>
                <w:bottom w:val="none" w:sz="0" w:space="0" w:color="auto"/>
                <w:right w:val="none" w:sz="0" w:space="0" w:color="auto"/>
              </w:divBdr>
              <w:divsChild>
                <w:div w:id="1092898675">
                  <w:marLeft w:val="0"/>
                  <w:marRight w:val="0"/>
                  <w:marTop w:val="0"/>
                  <w:marBottom w:val="0"/>
                  <w:divBdr>
                    <w:top w:val="none" w:sz="0" w:space="0" w:color="auto"/>
                    <w:left w:val="none" w:sz="0" w:space="0" w:color="auto"/>
                    <w:bottom w:val="none" w:sz="0" w:space="0" w:color="auto"/>
                    <w:right w:val="none" w:sz="0" w:space="0" w:color="auto"/>
                  </w:divBdr>
                  <w:divsChild>
                    <w:div w:id="1853764977">
                      <w:marLeft w:val="0"/>
                      <w:marRight w:val="0"/>
                      <w:marTop w:val="0"/>
                      <w:marBottom w:val="0"/>
                      <w:divBdr>
                        <w:top w:val="none" w:sz="0" w:space="0" w:color="auto"/>
                        <w:left w:val="none" w:sz="0" w:space="0" w:color="auto"/>
                        <w:bottom w:val="none" w:sz="0" w:space="0" w:color="auto"/>
                        <w:right w:val="none" w:sz="0" w:space="0" w:color="auto"/>
                      </w:divBdr>
                      <w:divsChild>
                        <w:div w:id="767770980">
                          <w:marLeft w:val="0"/>
                          <w:marRight w:val="0"/>
                          <w:marTop w:val="0"/>
                          <w:marBottom w:val="0"/>
                          <w:divBdr>
                            <w:top w:val="none" w:sz="0" w:space="0" w:color="auto"/>
                            <w:left w:val="none" w:sz="0" w:space="0" w:color="auto"/>
                            <w:bottom w:val="none" w:sz="0" w:space="0" w:color="auto"/>
                            <w:right w:val="none" w:sz="0" w:space="0" w:color="auto"/>
                          </w:divBdr>
                        </w:div>
                        <w:div w:id="1186940341">
                          <w:marLeft w:val="0"/>
                          <w:marRight w:val="0"/>
                          <w:marTop w:val="0"/>
                          <w:marBottom w:val="0"/>
                          <w:divBdr>
                            <w:top w:val="none" w:sz="0" w:space="0" w:color="auto"/>
                            <w:left w:val="none" w:sz="0" w:space="0" w:color="auto"/>
                            <w:bottom w:val="none" w:sz="0" w:space="0" w:color="auto"/>
                            <w:right w:val="none" w:sz="0" w:space="0" w:color="auto"/>
                          </w:divBdr>
                        </w:div>
                        <w:div w:id="1459028555">
                          <w:marLeft w:val="0"/>
                          <w:marRight w:val="0"/>
                          <w:marTop w:val="0"/>
                          <w:marBottom w:val="0"/>
                          <w:divBdr>
                            <w:top w:val="none" w:sz="0" w:space="0" w:color="auto"/>
                            <w:left w:val="none" w:sz="0" w:space="0" w:color="auto"/>
                            <w:bottom w:val="none" w:sz="0" w:space="0" w:color="auto"/>
                            <w:right w:val="none" w:sz="0" w:space="0" w:color="auto"/>
                          </w:divBdr>
                        </w:div>
                        <w:div w:id="1895510093">
                          <w:marLeft w:val="0"/>
                          <w:marRight w:val="0"/>
                          <w:marTop w:val="0"/>
                          <w:marBottom w:val="0"/>
                          <w:divBdr>
                            <w:top w:val="none" w:sz="0" w:space="0" w:color="auto"/>
                            <w:left w:val="none" w:sz="0" w:space="0" w:color="auto"/>
                            <w:bottom w:val="none" w:sz="0" w:space="0" w:color="auto"/>
                            <w:right w:val="none" w:sz="0" w:space="0" w:color="auto"/>
                          </w:divBdr>
                        </w:div>
                        <w:div w:id="37097378">
                          <w:marLeft w:val="0"/>
                          <w:marRight w:val="0"/>
                          <w:marTop w:val="0"/>
                          <w:marBottom w:val="0"/>
                          <w:divBdr>
                            <w:top w:val="none" w:sz="0" w:space="0" w:color="auto"/>
                            <w:left w:val="none" w:sz="0" w:space="0" w:color="auto"/>
                            <w:bottom w:val="none" w:sz="0" w:space="0" w:color="auto"/>
                            <w:right w:val="none" w:sz="0" w:space="0" w:color="auto"/>
                          </w:divBdr>
                        </w:div>
                        <w:div w:id="1381367975">
                          <w:marLeft w:val="0"/>
                          <w:marRight w:val="0"/>
                          <w:marTop w:val="0"/>
                          <w:marBottom w:val="0"/>
                          <w:divBdr>
                            <w:top w:val="none" w:sz="0" w:space="0" w:color="auto"/>
                            <w:left w:val="none" w:sz="0" w:space="0" w:color="auto"/>
                            <w:bottom w:val="none" w:sz="0" w:space="0" w:color="auto"/>
                            <w:right w:val="none" w:sz="0" w:space="0" w:color="auto"/>
                          </w:divBdr>
                        </w:div>
                        <w:div w:id="177041728">
                          <w:marLeft w:val="0"/>
                          <w:marRight w:val="0"/>
                          <w:marTop w:val="0"/>
                          <w:marBottom w:val="0"/>
                          <w:divBdr>
                            <w:top w:val="none" w:sz="0" w:space="0" w:color="auto"/>
                            <w:left w:val="none" w:sz="0" w:space="0" w:color="auto"/>
                            <w:bottom w:val="none" w:sz="0" w:space="0" w:color="auto"/>
                            <w:right w:val="none" w:sz="0" w:space="0" w:color="auto"/>
                          </w:divBdr>
                        </w:div>
                        <w:div w:id="1552502862">
                          <w:marLeft w:val="0"/>
                          <w:marRight w:val="0"/>
                          <w:marTop w:val="0"/>
                          <w:marBottom w:val="0"/>
                          <w:divBdr>
                            <w:top w:val="none" w:sz="0" w:space="0" w:color="auto"/>
                            <w:left w:val="none" w:sz="0" w:space="0" w:color="auto"/>
                            <w:bottom w:val="none" w:sz="0" w:space="0" w:color="auto"/>
                            <w:right w:val="none" w:sz="0" w:space="0" w:color="auto"/>
                          </w:divBdr>
                        </w:div>
                        <w:div w:id="1858351041">
                          <w:marLeft w:val="0"/>
                          <w:marRight w:val="0"/>
                          <w:marTop w:val="0"/>
                          <w:marBottom w:val="0"/>
                          <w:divBdr>
                            <w:top w:val="none" w:sz="0" w:space="0" w:color="auto"/>
                            <w:left w:val="none" w:sz="0" w:space="0" w:color="auto"/>
                            <w:bottom w:val="none" w:sz="0" w:space="0" w:color="auto"/>
                            <w:right w:val="none" w:sz="0" w:space="0" w:color="auto"/>
                          </w:divBdr>
                        </w:div>
                        <w:div w:id="579367314">
                          <w:marLeft w:val="0"/>
                          <w:marRight w:val="0"/>
                          <w:marTop w:val="0"/>
                          <w:marBottom w:val="0"/>
                          <w:divBdr>
                            <w:top w:val="none" w:sz="0" w:space="0" w:color="auto"/>
                            <w:left w:val="none" w:sz="0" w:space="0" w:color="auto"/>
                            <w:bottom w:val="none" w:sz="0" w:space="0" w:color="auto"/>
                            <w:right w:val="none" w:sz="0" w:space="0" w:color="auto"/>
                          </w:divBdr>
                        </w:div>
                        <w:div w:id="191771327">
                          <w:marLeft w:val="0"/>
                          <w:marRight w:val="0"/>
                          <w:marTop w:val="0"/>
                          <w:marBottom w:val="0"/>
                          <w:divBdr>
                            <w:top w:val="none" w:sz="0" w:space="0" w:color="auto"/>
                            <w:left w:val="none" w:sz="0" w:space="0" w:color="auto"/>
                            <w:bottom w:val="none" w:sz="0" w:space="0" w:color="auto"/>
                            <w:right w:val="none" w:sz="0" w:space="0" w:color="auto"/>
                          </w:divBdr>
                        </w:div>
                        <w:div w:id="1652325162">
                          <w:marLeft w:val="0"/>
                          <w:marRight w:val="0"/>
                          <w:marTop w:val="0"/>
                          <w:marBottom w:val="0"/>
                          <w:divBdr>
                            <w:top w:val="none" w:sz="0" w:space="0" w:color="auto"/>
                            <w:left w:val="none" w:sz="0" w:space="0" w:color="auto"/>
                            <w:bottom w:val="none" w:sz="0" w:space="0" w:color="auto"/>
                            <w:right w:val="none" w:sz="0" w:space="0" w:color="auto"/>
                          </w:divBdr>
                        </w:div>
                        <w:div w:id="375475201">
                          <w:marLeft w:val="0"/>
                          <w:marRight w:val="0"/>
                          <w:marTop w:val="0"/>
                          <w:marBottom w:val="0"/>
                          <w:divBdr>
                            <w:top w:val="none" w:sz="0" w:space="0" w:color="auto"/>
                            <w:left w:val="none" w:sz="0" w:space="0" w:color="auto"/>
                            <w:bottom w:val="none" w:sz="0" w:space="0" w:color="auto"/>
                            <w:right w:val="none" w:sz="0" w:space="0" w:color="auto"/>
                          </w:divBdr>
                        </w:div>
                        <w:div w:id="1688436267">
                          <w:marLeft w:val="0"/>
                          <w:marRight w:val="0"/>
                          <w:marTop w:val="0"/>
                          <w:marBottom w:val="0"/>
                          <w:divBdr>
                            <w:top w:val="none" w:sz="0" w:space="0" w:color="auto"/>
                            <w:left w:val="none" w:sz="0" w:space="0" w:color="auto"/>
                            <w:bottom w:val="none" w:sz="0" w:space="0" w:color="auto"/>
                            <w:right w:val="none" w:sz="0" w:space="0" w:color="auto"/>
                          </w:divBdr>
                        </w:div>
                        <w:div w:id="1932158559">
                          <w:marLeft w:val="0"/>
                          <w:marRight w:val="0"/>
                          <w:marTop w:val="0"/>
                          <w:marBottom w:val="0"/>
                          <w:divBdr>
                            <w:top w:val="none" w:sz="0" w:space="0" w:color="auto"/>
                            <w:left w:val="none" w:sz="0" w:space="0" w:color="auto"/>
                            <w:bottom w:val="none" w:sz="0" w:space="0" w:color="auto"/>
                            <w:right w:val="none" w:sz="0" w:space="0" w:color="auto"/>
                          </w:divBdr>
                        </w:div>
                        <w:div w:id="1762794852">
                          <w:marLeft w:val="0"/>
                          <w:marRight w:val="0"/>
                          <w:marTop w:val="0"/>
                          <w:marBottom w:val="0"/>
                          <w:divBdr>
                            <w:top w:val="none" w:sz="0" w:space="0" w:color="auto"/>
                            <w:left w:val="none" w:sz="0" w:space="0" w:color="auto"/>
                            <w:bottom w:val="none" w:sz="0" w:space="0" w:color="auto"/>
                            <w:right w:val="none" w:sz="0" w:space="0" w:color="auto"/>
                          </w:divBdr>
                        </w:div>
                        <w:div w:id="56362873">
                          <w:marLeft w:val="0"/>
                          <w:marRight w:val="0"/>
                          <w:marTop w:val="0"/>
                          <w:marBottom w:val="0"/>
                          <w:divBdr>
                            <w:top w:val="none" w:sz="0" w:space="0" w:color="auto"/>
                            <w:left w:val="none" w:sz="0" w:space="0" w:color="auto"/>
                            <w:bottom w:val="none" w:sz="0" w:space="0" w:color="auto"/>
                            <w:right w:val="none" w:sz="0" w:space="0" w:color="auto"/>
                          </w:divBdr>
                        </w:div>
                        <w:div w:id="10421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91799">
      <w:bodyDiv w:val="1"/>
      <w:marLeft w:val="0"/>
      <w:marRight w:val="0"/>
      <w:marTop w:val="0"/>
      <w:marBottom w:val="0"/>
      <w:divBdr>
        <w:top w:val="none" w:sz="0" w:space="0" w:color="auto"/>
        <w:left w:val="none" w:sz="0" w:space="0" w:color="auto"/>
        <w:bottom w:val="none" w:sz="0" w:space="0" w:color="auto"/>
        <w:right w:val="none" w:sz="0" w:space="0" w:color="auto"/>
      </w:divBdr>
      <w:divsChild>
        <w:div w:id="1996449959">
          <w:marLeft w:val="0"/>
          <w:marRight w:val="0"/>
          <w:marTop w:val="0"/>
          <w:marBottom w:val="167"/>
          <w:divBdr>
            <w:top w:val="none" w:sz="0" w:space="0" w:color="auto"/>
            <w:left w:val="none" w:sz="0" w:space="0" w:color="auto"/>
            <w:bottom w:val="none" w:sz="0" w:space="0" w:color="auto"/>
            <w:right w:val="none" w:sz="0" w:space="0" w:color="auto"/>
          </w:divBdr>
          <w:divsChild>
            <w:div w:id="1648363013">
              <w:marLeft w:val="0"/>
              <w:marRight w:val="0"/>
              <w:marTop w:val="0"/>
              <w:marBottom w:val="0"/>
              <w:divBdr>
                <w:top w:val="none" w:sz="0" w:space="0" w:color="auto"/>
                <w:left w:val="none" w:sz="0" w:space="0" w:color="auto"/>
                <w:bottom w:val="none" w:sz="0" w:space="0" w:color="auto"/>
                <w:right w:val="none" w:sz="0" w:space="0" w:color="auto"/>
              </w:divBdr>
              <w:divsChild>
                <w:div w:id="753281383">
                  <w:marLeft w:val="0"/>
                  <w:marRight w:val="0"/>
                  <w:marTop w:val="0"/>
                  <w:marBottom w:val="0"/>
                  <w:divBdr>
                    <w:top w:val="none" w:sz="0" w:space="0" w:color="auto"/>
                    <w:left w:val="none" w:sz="0" w:space="0" w:color="auto"/>
                    <w:bottom w:val="none" w:sz="0" w:space="0" w:color="auto"/>
                    <w:right w:val="none" w:sz="0" w:space="0" w:color="auto"/>
                  </w:divBdr>
                  <w:divsChild>
                    <w:div w:id="1911303412">
                      <w:marLeft w:val="0"/>
                      <w:marRight w:val="0"/>
                      <w:marTop w:val="0"/>
                      <w:marBottom w:val="0"/>
                      <w:divBdr>
                        <w:top w:val="none" w:sz="0" w:space="0" w:color="auto"/>
                        <w:left w:val="none" w:sz="0" w:space="0" w:color="auto"/>
                        <w:bottom w:val="none" w:sz="0" w:space="0" w:color="auto"/>
                        <w:right w:val="none" w:sz="0" w:space="0" w:color="auto"/>
                      </w:divBdr>
                      <w:divsChild>
                        <w:div w:id="987712344">
                          <w:marLeft w:val="0"/>
                          <w:marRight w:val="0"/>
                          <w:marTop w:val="0"/>
                          <w:marBottom w:val="0"/>
                          <w:divBdr>
                            <w:top w:val="none" w:sz="0" w:space="0" w:color="auto"/>
                            <w:left w:val="none" w:sz="0" w:space="0" w:color="auto"/>
                            <w:bottom w:val="none" w:sz="0" w:space="0" w:color="auto"/>
                            <w:right w:val="none" w:sz="0" w:space="0" w:color="auto"/>
                          </w:divBdr>
                        </w:div>
                        <w:div w:id="355931781">
                          <w:marLeft w:val="0"/>
                          <w:marRight w:val="0"/>
                          <w:marTop w:val="0"/>
                          <w:marBottom w:val="0"/>
                          <w:divBdr>
                            <w:top w:val="none" w:sz="0" w:space="0" w:color="auto"/>
                            <w:left w:val="none" w:sz="0" w:space="0" w:color="auto"/>
                            <w:bottom w:val="none" w:sz="0" w:space="0" w:color="auto"/>
                            <w:right w:val="none" w:sz="0" w:space="0" w:color="auto"/>
                          </w:divBdr>
                        </w:div>
                        <w:div w:id="2112433214">
                          <w:marLeft w:val="0"/>
                          <w:marRight w:val="0"/>
                          <w:marTop w:val="0"/>
                          <w:marBottom w:val="0"/>
                          <w:divBdr>
                            <w:top w:val="none" w:sz="0" w:space="0" w:color="auto"/>
                            <w:left w:val="none" w:sz="0" w:space="0" w:color="auto"/>
                            <w:bottom w:val="none" w:sz="0" w:space="0" w:color="auto"/>
                            <w:right w:val="none" w:sz="0" w:space="0" w:color="auto"/>
                          </w:divBdr>
                        </w:div>
                        <w:div w:id="1220940620">
                          <w:marLeft w:val="0"/>
                          <w:marRight w:val="0"/>
                          <w:marTop w:val="0"/>
                          <w:marBottom w:val="0"/>
                          <w:divBdr>
                            <w:top w:val="none" w:sz="0" w:space="0" w:color="auto"/>
                            <w:left w:val="none" w:sz="0" w:space="0" w:color="auto"/>
                            <w:bottom w:val="none" w:sz="0" w:space="0" w:color="auto"/>
                            <w:right w:val="none" w:sz="0" w:space="0" w:color="auto"/>
                          </w:divBdr>
                        </w:div>
                        <w:div w:id="1591741084">
                          <w:marLeft w:val="0"/>
                          <w:marRight w:val="0"/>
                          <w:marTop w:val="0"/>
                          <w:marBottom w:val="0"/>
                          <w:divBdr>
                            <w:top w:val="none" w:sz="0" w:space="0" w:color="auto"/>
                            <w:left w:val="none" w:sz="0" w:space="0" w:color="auto"/>
                            <w:bottom w:val="none" w:sz="0" w:space="0" w:color="auto"/>
                            <w:right w:val="none" w:sz="0" w:space="0" w:color="auto"/>
                          </w:divBdr>
                        </w:div>
                        <w:div w:id="105467580">
                          <w:marLeft w:val="0"/>
                          <w:marRight w:val="0"/>
                          <w:marTop w:val="0"/>
                          <w:marBottom w:val="0"/>
                          <w:divBdr>
                            <w:top w:val="none" w:sz="0" w:space="0" w:color="auto"/>
                            <w:left w:val="none" w:sz="0" w:space="0" w:color="auto"/>
                            <w:bottom w:val="none" w:sz="0" w:space="0" w:color="auto"/>
                            <w:right w:val="none" w:sz="0" w:space="0" w:color="auto"/>
                          </w:divBdr>
                        </w:div>
                        <w:div w:id="255941666">
                          <w:marLeft w:val="0"/>
                          <w:marRight w:val="0"/>
                          <w:marTop w:val="0"/>
                          <w:marBottom w:val="0"/>
                          <w:divBdr>
                            <w:top w:val="none" w:sz="0" w:space="0" w:color="auto"/>
                            <w:left w:val="none" w:sz="0" w:space="0" w:color="auto"/>
                            <w:bottom w:val="none" w:sz="0" w:space="0" w:color="auto"/>
                            <w:right w:val="none" w:sz="0" w:space="0" w:color="auto"/>
                          </w:divBdr>
                        </w:div>
                        <w:div w:id="535167605">
                          <w:marLeft w:val="0"/>
                          <w:marRight w:val="0"/>
                          <w:marTop w:val="0"/>
                          <w:marBottom w:val="0"/>
                          <w:divBdr>
                            <w:top w:val="none" w:sz="0" w:space="0" w:color="auto"/>
                            <w:left w:val="none" w:sz="0" w:space="0" w:color="auto"/>
                            <w:bottom w:val="none" w:sz="0" w:space="0" w:color="auto"/>
                            <w:right w:val="none" w:sz="0" w:space="0" w:color="auto"/>
                          </w:divBdr>
                        </w:div>
                        <w:div w:id="1501041580">
                          <w:marLeft w:val="0"/>
                          <w:marRight w:val="0"/>
                          <w:marTop w:val="0"/>
                          <w:marBottom w:val="0"/>
                          <w:divBdr>
                            <w:top w:val="none" w:sz="0" w:space="0" w:color="auto"/>
                            <w:left w:val="none" w:sz="0" w:space="0" w:color="auto"/>
                            <w:bottom w:val="none" w:sz="0" w:space="0" w:color="auto"/>
                            <w:right w:val="none" w:sz="0" w:space="0" w:color="auto"/>
                          </w:divBdr>
                        </w:div>
                        <w:div w:id="864950655">
                          <w:marLeft w:val="0"/>
                          <w:marRight w:val="0"/>
                          <w:marTop w:val="0"/>
                          <w:marBottom w:val="0"/>
                          <w:divBdr>
                            <w:top w:val="none" w:sz="0" w:space="0" w:color="auto"/>
                            <w:left w:val="none" w:sz="0" w:space="0" w:color="auto"/>
                            <w:bottom w:val="none" w:sz="0" w:space="0" w:color="auto"/>
                            <w:right w:val="none" w:sz="0" w:space="0" w:color="auto"/>
                          </w:divBdr>
                        </w:div>
                        <w:div w:id="560093852">
                          <w:marLeft w:val="0"/>
                          <w:marRight w:val="0"/>
                          <w:marTop w:val="0"/>
                          <w:marBottom w:val="0"/>
                          <w:divBdr>
                            <w:top w:val="none" w:sz="0" w:space="0" w:color="auto"/>
                            <w:left w:val="none" w:sz="0" w:space="0" w:color="auto"/>
                            <w:bottom w:val="none" w:sz="0" w:space="0" w:color="auto"/>
                            <w:right w:val="none" w:sz="0" w:space="0" w:color="auto"/>
                          </w:divBdr>
                        </w:div>
                        <w:div w:id="1085998960">
                          <w:marLeft w:val="0"/>
                          <w:marRight w:val="0"/>
                          <w:marTop w:val="0"/>
                          <w:marBottom w:val="0"/>
                          <w:divBdr>
                            <w:top w:val="none" w:sz="0" w:space="0" w:color="auto"/>
                            <w:left w:val="none" w:sz="0" w:space="0" w:color="auto"/>
                            <w:bottom w:val="none" w:sz="0" w:space="0" w:color="auto"/>
                            <w:right w:val="none" w:sz="0" w:space="0" w:color="auto"/>
                          </w:divBdr>
                        </w:div>
                        <w:div w:id="1416783915">
                          <w:marLeft w:val="0"/>
                          <w:marRight w:val="0"/>
                          <w:marTop w:val="0"/>
                          <w:marBottom w:val="0"/>
                          <w:divBdr>
                            <w:top w:val="none" w:sz="0" w:space="0" w:color="auto"/>
                            <w:left w:val="none" w:sz="0" w:space="0" w:color="auto"/>
                            <w:bottom w:val="none" w:sz="0" w:space="0" w:color="auto"/>
                            <w:right w:val="none" w:sz="0" w:space="0" w:color="auto"/>
                          </w:divBdr>
                        </w:div>
                        <w:div w:id="1315135196">
                          <w:marLeft w:val="0"/>
                          <w:marRight w:val="0"/>
                          <w:marTop w:val="0"/>
                          <w:marBottom w:val="0"/>
                          <w:divBdr>
                            <w:top w:val="none" w:sz="0" w:space="0" w:color="auto"/>
                            <w:left w:val="none" w:sz="0" w:space="0" w:color="auto"/>
                            <w:bottom w:val="none" w:sz="0" w:space="0" w:color="auto"/>
                            <w:right w:val="none" w:sz="0" w:space="0" w:color="auto"/>
                          </w:divBdr>
                        </w:div>
                        <w:div w:id="1143430227">
                          <w:marLeft w:val="0"/>
                          <w:marRight w:val="0"/>
                          <w:marTop w:val="0"/>
                          <w:marBottom w:val="0"/>
                          <w:divBdr>
                            <w:top w:val="none" w:sz="0" w:space="0" w:color="auto"/>
                            <w:left w:val="none" w:sz="0" w:space="0" w:color="auto"/>
                            <w:bottom w:val="none" w:sz="0" w:space="0" w:color="auto"/>
                            <w:right w:val="none" w:sz="0" w:space="0" w:color="auto"/>
                          </w:divBdr>
                        </w:div>
                        <w:div w:id="1871144094">
                          <w:marLeft w:val="0"/>
                          <w:marRight w:val="0"/>
                          <w:marTop w:val="0"/>
                          <w:marBottom w:val="0"/>
                          <w:divBdr>
                            <w:top w:val="none" w:sz="0" w:space="0" w:color="auto"/>
                            <w:left w:val="none" w:sz="0" w:space="0" w:color="auto"/>
                            <w:bottom w:val="none" w:sz="0" w:space="0" w:color="auto"/>
                            <w:right w:val="none" w:sz="0" w:space="0" w:color="auto"/>
                          </w:divBdr>
                        </w:div>
                        <w:div w:id="889537485">
                          <w:marLeft w:val="0"/>
                          <w:marRight w:val="0"/>
                          <w:marTop w:val="0"/>
                          <w:marBottom w:val="0"/>
                          <w:divBdr>
                            <w:top w:val="none" w:sz="0" w:space="0" w:color="auto"/>
                            <w:left w:val="none" w:sz="0" w:space="0" w:color="auto"/>
                            <w:bottom w:val="none" w:sz="0" w:space="0" w:color="auto"/>
                            <w:right w:val="none" w:sz="0" w:space="0" w:color="auto"/>
                          </w:divBdr>
                        </w:div>
                        <w:div w:id="749235211">
                          <w:marLeft w:val="0"/>
                          <w:marRight w:val="0"/>
                          <w:marTop w:val="0"/>
                          <w:marBottom w:val="0"/>
                          <w:divBdr>
                            <w:top w:val="none" w:sz="0" w:space="0" w:color="auto"/>
                            <w:left w:val="none" w:sz="0" w:space="0" w:color="auto"/>
                            <w:bottom w:val="none" w:sz="0" w:space="0" w:color="auto"/>
                            <w:right w:val="none" w:sz="0" w:space="0" w:color="auto"/>
                          </w:divBdr>
                        </w:div>
                        <w:div w:id="2047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693712">
      <w:bodyDiv w:val="1"/>
      <w:marLeft w:val="0"/>
      <w:marRight w:val="0"/>
      <w:marTop w:val="0"/>
      <w:marBottom w:val="0"/>
      <w:divBdr>
        <w:top w:val="none" w:sz="0" w:space="0" w:color="auto"/>
        <w:left w:val="none" w:sz="0" w:space="0" w:color="auto"/>
        <w:bottom w:val="none" w:sz="0" w:space="0" w:color="auto"/>
        <w:right w:val="none" w:sz="0" w:space="0" w:color="auto"/>
      </w:divBdr>
      <w:divsChild>
        <w:div w:id="57497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padmashree.desai@gmail.com</cp:lastModifiedBy>
  <cp:revision>7</cp:revision>
  <dcterms:created xsi:type="dcterms:W3CDTF">2020-02-08T09:08:00Z</dcterms:created>
  <dcterms:modified xsi:type="dcterms:W3CDTF">2022-03-21T06:23:00Z</dcterms:modified>
</cp:coreProperties>
</file>